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AB3A5" w14:textId="77777777" w:rsidR="00747211" w:rsidRDefault="00747211" w:rsidP="00747211">
      <w:pPr>
        <w:rPr>
          <w:b/>
        </w:rPr>
      </w:pPr>
      <w:r>
        <w:rPr>
          <w:b/>
        </w:rPr>
        <w:t>Discussion</w:t>
      </w:r>
    </w:p>
    <w:p w14:paraId="670A66A1" w14:textId="77777777" w:rsidR="00747211" w:rsidRDefault="00747211" w:rsidP="00747211">
      <w:r>
        <w:t xml:space="preserve">We set up the exocytosis network from the Gene ontology and </w:t>
      </w:r>
      <w:proofErr w:type="spellStart"/>
      <w:r>
        <w:t>BioGRID</w:t>
      </w:r>
      <w:proofErr w:type="spellEnd"/>
      <w:r>
        <w:t xml:space="preserve"> database, and then we analyze the database by our methods. We rank our proteins in the network with FPC score. The top 5 proteins are all belong to SNARE complex, which are responsible for the vesicle fusion to the cell membrane. The SNARE complex is very important to the exocytosis, </w:t>
      </w:r>
      <w:r w:rsidR="00D610C7">
        <w:t xml:space="preserve">which makes our analysis </w:t>
      </w:r>
      <w:commentRangeStart w:id="0"/>
      <w:r w:rsidR="00D610C7">
        <w:t>meaningful</w:t>
      </w:r>
      <w:commentRangeEnd w:id="0"/>
      <w:r w:rsidR="00D610C7">
        <w:rPr>
          <w:rStyle w:val="CommentReference"/>
        </w:rPr>
        <w:commentReference w:id="0"/>
      </w:r>
      <w:r w:rsidR="00D610C7">
        <w:t>.</w:t>
      </w:r>
    </w:p>
    <w:p w14:paraId="151021D7" w14:textId="77777777" w:rsidR="00747211" w:rsidRDefault="00747211" w:rsidP="00747211">
      <w:r>
        <w:t xml:space="preserve">We notice that for the endocytosis network, the top five FPC score proteins are all involved in the signal receptors, such as EGFR. </w:t>
      </w:r>
      <w:del w:id="1" w:author="Wesley Maddox" w:date="2015-05-06T01:07:00Z">
        <w:r w:rsidDel="00D610C7">
          <w:delText>This results are out of our original expectation</w:delText>
        </w:r>
      </w:del>
      <w:ins w:id="2" w:author="Wesley Maddox" w:date="2015-05-06T01:07:00Z">
        <w:r w:rsidR="00D610C7">
          <w:t>These results are outside of our original expectation</w:t>
        </w:r>
      </w:ins>
      <w:r>
        <w:t xml:space="preserve">, because these signal pathways don’t take part in </w:t>
      </w:r>
      <w:del w:id="3" w:author="Wesley Maddox" w:date="2015-05-06T01:10:00Z">
        <w:r w:rsidDel="00D610C7">
          <w:delText>exocytosis</w:delText>
        </w:r>
      </w:del>
      <w:ins w:id="4" w:author="Wesley Maddox" w:date="2015-05-06T01:10:00Z">
        <w:r w:rsidR="00D610C7">
          <w:t>endocytosis?</w:t>
        </w:r>
        <w:r w:rsidR="00D610C7">
          <w:t xml:space="preserve"> </w:t>
        </w:r>
      </w:ins>
      <w:proofErr w:type="gramStart"/>
      <w:ins w:id="5" w:author="Wesley Maddox" w:date="2015-05-06T01:07:00Z">
        <w:r w:rsidR="00D610C7">
          <w:t>other</w:t>
        </w:r>
        <w:proofErr w:type="gramEnd"/>
        <w:r w:rsidR="00D610C7">
          <w:t xml:space="preserve"> than in regulation</w:t>
        </w:r>
      </w:ins>
      <w:r>
        <w:t xml:space="preserve">. However, </w:t>
      </w:r>
      <w:del w:id="6" w:author="Wesley Maddox" w:date="2015-05-06T01:07:00Z">
        <w:r w:rsidDel="00D610C7">
          <w:delText>when we carefully look into the network information, it make sense</w:delText>
        </w:r>
      </w:del>
      <w:ins w:id="7" w:author="Wesley Maddox" w:date="2015-05-06T01:07:00Z">
        <w:r w:rsidR="00D610C7">
          <w:t>looking closely at the structure of the network as well as what is known about endocytosis resolves this issue</w:t>
        </w:r>
      </w:ins>
      <w:r>
        <w:t xml:space="preserve">. </w:t>
      </w:r>
      <w:del w:id="8" w:author="Wesley Maddox" w:date="2015-05-06T01:08:00Z">
        <w:r w:rsidDel="00D610C7">
          <w:delText>We know endocytosis have four different categories</w:delText>
        </w:r>
      </w:del>
      <w:ins w:id="9" w:author="Wesley Maddox" w:date="2015-05-06T01:08:00Z">
        <w:r w:rsidR="00D610C7">
          <w:t>It is well-known that endocytosis has four different subtypes</w:t>
        </w:r>
      </w:ins>
      <w:del w:id="10" w:author="Wesley Maddox" w:date="2015-05-06T01:08:00Z">
        <w:r w:rsidDel="00D610C7">
          <w:delText>,</w:delText>
        </w:r>
      </w:del>
      <w:ins w:id="11" w:author="Wesley Maddox" w:date="2015-05-06T01:08:00Z">
        <w:r w:rsidR="00D610C7">
          <w:t>:</w:t>
        </w:r>
      </w:ins>
      <w:r>
        <w:t xml:space="preserve"> </w:t>
      </w:r>
      <w:del w:id="12" w:author="Wesley Maddox" w:date="2015-05-06T01:08:00Z">
        <w:r w:rsidDel="00D610C7">
          <w:delText>which are</w:delText>
        </w:r>
      </w:del>
      <w:r>
        <w:t xml:space="preserve"> </w:t>
      </w:r>
      <w:proofErr w:type="spellStart"/>
      <w:r>
        <w:t>clathrin</w:t>
      </w:r>
      <w:proofErr w:type="spellEnd"/>
      <w:r>
        <w:t>-mediated endocytosis, non-</w:t>
      </w:r>
      <w:proofErr w:type="spellStart"/>
      <w:r>
        <w:t>clathrin</w:t>
      </w:r>
      <w:proofErr w:type="spellEnd"/>
      <w:r>
        <w:t xml:space="preserve">-mediated endocytosis, </w:t>
      </w:r>
      <w:del w:id="13" w:author="Wesley Maddox" w:date="2015-05-06T01:08:00Z">
        <w:r w:rsidDel="00D610C7">
          <w:delText>M</w:delText>
        </w:r>
      </w:del>
      <w:proofErr w:type="spellStart"/>
      <w:ins w:id="14" w:author="Wesley Maddox" w:date="2015-05-06T01:08:00Z">
        <w:r w:rsidR="00D610C7">
          <w:t>m</w:t>
        </w:r>
      </w:ins>
      <w:r>
        <w:t>acropinocytosis</w:t>
      </w:r>
      <w:proofErr w:type="spellEnd"/>
      <w:r>
        <w:t xml:space="preserve"> and </w:t>
      </w:r>
      <w:del w:id="15" w:author="Wesley Maddox" w:date="2015-05-06T01:08:00Z">
        <w:r w:rsidDel="00D610C7">
          <w:delText>P</w:delText>
        </w:r>
      </w:del>
      <w:ins w:id="16" w:author="Wesley Maddox" w:date="2015-05-06T01:08:00Z">
        <w:r w:rsidR="00D610C7">
          <w:t>p</w:t>
        </w:r>
      </w:ins>
      <w:r>
        <w:t xml:space="preserve">hagocytosis. </w:t>
      </w:r>
      <w:del w:id="17" w:author="Wesley Maddox" w:date="2015-05-06T01:08:00Z">
        <w:r w:rsidDel="00D610C7">
          <w:delText>We know the c</w:delText>
        </w:r>
      </w:del>
      <w:proofErr w:type="spellStart"/>
      <w:ins w:id="18" w:author="Wesley Maddox" w:date="2015-05-06T01:08:00Z">
        <w:r w:rsidR="00D610C7">
          <w:t>C</w:t>
        </w:r>
      </w:ins>
      <w:r>
        <w:t>lathrin</w:t>
      </w:r>
      <w:proofErr w:type="spellEnd"/>
      <w:r>
        <w:t>-mediated endocytosis has been well studied for many years</w:t>
      </w:r>
      <w:ins w:id="19" w:author="Wesley Maddox" w:date="2015-05-06T01:09:00Z">
        <w:r w:rsidR="00D610C7">
          <w:t>,</w:t>
        </w:r>
      </w:ins>
      <w:ins w:id="20" w:author="Wesley Maddox" w:date="2015-05-06T01:19:00Z">
        <w:r w:rsidR="00D610C7">
          <w:t xml:space="preserve"> s</w:t>
        </w:r>
      </w:ins>
      <w:bookmarkStart w:id="21" w:name="_GoBack"/>
      <w:bookmarkEnd w:id="21"/>
      <w:del w:id="22" w:author="Wesley Maddox" w:date="2015-05-06T01:09:00Z">
        <w:r w:rsidDel="00D610C7">
          <w:delText>. S</w:delText>
        </w:r>
      </w:del>
      <w:r>
        <w:t xml:space="preserve">o </w:t>
      </w:r>
      <w:ins w:id="23" w:author="Wesley Maddox" w:date="2015-05-06T01:09:00Z">
        <w:r w:rsidR="00D610C7">
          <w:t>most of the proteins in the endocytosis network come from this pathway</w:t>
        </w:r>
      </w:ins>
      <w:del w:id="24" w:author="Wesley Maddox" w:date="2015-05-06T01:09:00Z">
        <w:r w:rsidDel="00D610C7">
          <w:delText>the proteins in this pathway is more than others</w:delText>
        </w:r>
      </w:del>
      <w:r>
        <w:t xml:space="preserve">. </w:t>
      </w:r>
      <w:ins w:id="25" w:author="Wesley Maddox" w:date="2015-05-06T01:09:00Z">
        <w:r w:rsidR="00D610C7">
          <w:t xml:space="preserve">Similarly, signaling cascades have been highly implicated in </w:t>
        </w:r>
        <w:proofErr w:type="spellStart"/>
        <w:r w:rsidR="00D610C7">
          <w:t>clathrin</w:t>
        </w:r>
        <w:proofErr w:type="spellEnd"/>
        <w:r w:rsidR="00D610C7">
          <w:t xml:space="preserve">-mediated endocytosis pathway. </w:t>
        </w:r>
      </w:ins>
      <w:r>
        <w:t xml:space="preserve">Therefore, </w:t>
      </w:r>
      <w:proofErr w:type="spellStart"/>
      <w:r>
        <w:t>clathrin</w:t>
      </w:r>
      <w:proofErr w:type="spellEnd"/>
      <w:r>
        <w:t>-mediated endocytosis accounts for the most important part in our endocytosis network</w:t>
      </w:r>
      <w:ins w:id="26" w:author="Wesley Maddox" w:date="2015-05-06T01:10:00Z">
        <w:r w:rsidR="00D610C7">
          <w:t xml:space="preserve">, as well as the difference in the results from the </w:t>
        </w:r>
        <w:proofErr w:type="spellStart"/>
        <w:r w:rsidR="00D610C7">
          <w:t>expection</w:t>
        </w:r>
      </w:ins>
      <w:proofErr w:type="spellEnd"/>
      <w:del w:id="27" w:author="Wesley Maddox" w:date="2015-05-06T01:10:00Z">
        <w:r w:rsidDel="00D610C7">
          <w:delText>.</w:delText>
        </w:r>
      </w:del>
    </w:p>
    <w:p w14:paraId="26EF0009" w14:textId="77777777" w:rsidR="00D610C7" w:rsidRDefault="00747211" w:rsidP="00747211">
      <w:pPr>
        <w:rPr>
          <w:ins w:id="28" w:author="Wesley Maddox" w:date="2015-05-06T01:15:00Z"/>
        </w:rPr>
      </w:pPr>
      <w:r>
        <w:t xml:space="preserve">We have only 20 proteins both in exocytosis network and endocytosis network, which is far less than our expectation. </w:t>
      </w:r>
      <w:del w:id="29" w:author="Wesley Maddox" w:date="2015-05-06T01:12:00Z">
        <w:r w:rsidDel="00D610C7">
          <w:delText>We then examine the network with dynamin and synapin proteins, we can google all these two proteins associate with both endocytosis and endocytosis, however, we couldn’t find these two proteins in the network we set up. This prove that our network is limited. We want to find other database to solve this limitation but failed. We find that there is no exocytosis pathway in kegg database, no distinguish for endocytosis and exocytosis in Reactome Pathway Database (only have vesicle transport system database).</w:delText>
        </w:r>
      </w:del>
      <w:ins w:id="30" w:author="Wesley Maddox" w:date="2015-05-06T01:12:00Z">
        <w:r w:rsidR="00D610C7">
          <w:t>This is clearly due to the limitations of existing pathway databases. For example, the role</w:t>
        </w:r>
      </w:ins>
      <w:ins w:id="31" w:author="Wesley Maddox" w:date="2015-05-06T01:13:00Z">
        <w:r w:rsidR="00D610C7">
          <w:t>s</w:t>
        </w:r>
      </w:ins>
      <w:ins w:id="32" w:author="Wesley Maddox" w:date="2015-05-06T01:12:00Z">
        <w:r w:rsidR="00D610C7">
          <w:t xml:space="preserve"> of dynamin and </w:t>
        </w:r>
        <w:proofErr w:type="spellStart"/>
        <w:r w:rsidR="00D610C7">
          <w:t>synapin</w:t>
        </w:r>
        <w:proofErr w:type="spellEnd"/>
        <w:r w:rsidR="00D610C7">
          <w:t xml:space="preserve"> </w:t>
        </w:r>
      </w:ins>
      <w:ins w:id="33" w:author="Wesley Maddox" w:date="2015-05-06T01:13:00Z">
        <w:r w:rsidR="00D610C7">
          <w:t>in both endocytosis and exocytosis are well-studied. However, neither protein is in the exocytosis pathway in the dataset that comes from Gene Ontology. There does not seem to be any method to resolving this, as there is no exocytosis pathway in the KEGG database (</w:t>
        </w:r>
      </w:ins>
      <w:ins w:id="34" w:author="Wesley Maddox" w:date="2015-05-06T01:14:00Z">
        <w:r w:rsidR="00D610C7">
          <w:fldChar w:fldCharType="begin"/>
        </w:r>
        <w:r w:rsidR="00D610C7">
          <w:instrText xml:space="preserve"> HYPERLINK "</w:instrText>
        </w:r>
        <w:r w:rsidR="00D610C7" w:rsidRPr="00D610C7">
          <w:instrText>http://www.genome.jp/kegg/</w:instrText>
        </w:r>
        <w:r w:rsidR="00D610C7">
          <w:instrText xml:space="preserve">" </w:instrText>
        </w:r>
        <w:r w:rsidR="00D610C7">
          <w:fldChar w:fldCharType="separate"/>
        </w:r>
        <w:r w:rsidR="00D610C7" w:rsidRPr="00EE09CF">
          <w:rPr>
            <w:rStyle w:val="Hyperlink"/>
          </w:rPr>
          <w:t>http://www.genome.jp/kegg/</w:t>
        </w:r>
        <w:r w:rsidR="00D610C7">
          <w:fldChar w:fldCharType="end"/>
        </w:r>
        <w:r w:rsidR="00D610C7">
          <w:t>). One possible method of attempting to resolve this issue is to combine the networks of endocytosis and exocytosis.</w:t>
        </w:r>
      </w:ins>
      <w:del w:id="35" w:author="Wesley Maddox" w:date="2015-05-06T01:13:00Z">
        <w:r w:rsidDel="00D610C7">
          <w:delText xml:space="preserve"> </w:delText>
        </w:r>
      </w:del>
      <w:del w:id="36" w:author="Wesley Maddox" w:date="2015-05-06T01:15:00Z">
        <w:r w:rsidDel="00D610C7">
          <w:delText xml:space="preserve">Therefore, we integrate our database of exocytosis and endocytosis by combine these two network. </w:delText>
        </w:r>
      </w:del>
      <w:ins w:id="37" w:author="Wesley Maddox" w:date="2015-05-06T01:15:00Z">
        <w:r w:rsidR="00D610C7">
          <w:t xml:space="preserve"> </w:t>
        </w:r>
      </w:ins>
    </w:p>
    <w:p w14:paraId="39E12553" w14:textId="77777777" w:rsidR="00747211" w:rsidRDefault="00D610C7" w:rsidP="00747211">
      <w:ins w:id="38" w:author="Wesley Maddox" w:date="2015-05-06T01:15:00Z">
        <w:r>
          <w:t xml:space="preserve">Utilizing this combined network gives some interesting results. </w:t>
        </w:r>
      </w:ins>
      <w:del w:id="39" w:author="Wesley Maddox" w:date="2015-05-06T01:16:00Z">
        <w:r w:rsidR="00747211" w:rsidDel="00D610C7">
          <w:delText>We want to see when the network is integrity, whether there are some potential core proteins come up.</w:delText>
        </w:r>
      </w:del>
      <w:r w:rsidR="00747211">
        <w:t xml:space="preserve"> Interestingly, we find the COPS5 in the top 5 score</w:t>
      </w:r>
      <w:ins w:id="40" w:author="Wesley Maddox" w:date="2015-05-06T01:16:00Z">
        <w:r>
          <w:t xml:space="preserve"> from the FPC method</w:t>
        </w:r>
      </w:ins>
      <w:r w:rsidR="00747211">
        <w:t xml:space="preserve">. COPS5 is a regulator of E3 ligase, which can regulate many proteins expression. COPS5 FPC score ranks very low in exocytosis network and didn’t appear in endocytosis network. However, when combine these two network, COPS5 becomes to be the most core proteins in the network. In another word, COPS5 have potential to be a very important proteins in the regulation of exocytosis and endocytosis. </w:t>
      </w:r>
      <w:del w:id="41" w:author="Wesley Maddox" w:date="2015-05-06T01:18:00Z">
        <w:r w:rsidR="00747211" w:rsidDel="00D610C7">
          <w:delText>We use our methods to find this can be easily omitted protein</w:delText>
        </w:r>
      </w:del>
      <w:ins w:id="42" w:author="Wesley Maddox" w:date="2015-05-06T01:18:00Z">
        <w:r>
          <w:t>Here we can see the efficacy of the methods used to find this easily omitted protein</w:t>
        </w:r>
      </w:ins>
      <w:r w:rsidR="00747211">
        <w:t>.</w:t>
      </w:r>
    </w:p>
    <w:p w14:paraId="0D61A2A5" w14:textId="77777777" w:rsidR="00747211" w:rsidRDefault="00747211" w:rsidP="00747211">
      <w:r>
        <w:t xml:space="preserve">Finally, we set up the vesicle network, trying to find the most complete database. Even though we couldn’t distinguish the exocytosis and endocytosis in the vesicle network, we can prove the limitation of the network we set up before. We also have the top 5 rank proteins, which are ALB (binding to water, </w:t>
      </w:r>
      <w:proofErr w:type="gramStart"/>
      <w:r>
        <w:lastRenderedPageBreak/>
        <w:t>Ca(</w:t>
      </w:r>
      <w:proofErr w:type="gramEnd"/>
      <w:r>
        <w:t>2+), Na(+), K(+)), CLTC (</w:t>
      </w:r>
      <w:proofErr w:type="spellStart"/>
      <w:r>
        <w:t>Clathrin</w:t>
      </w:r>
      <w:proofErr w:type="spellEnd"/>
      <w:r>
        <w:t xml:space="preserve"> heavy chain 1), ARRB1 (</w:t>
      </w:r>
      <w:proofErr w:type="spellStart"/>
      <w:r>
        <w:t>Arrestin</w:t>
      </w:r>
      <w:proofErr w:type="spellEnd"/>
      <w:r>
        <w:t xml:space="preserve"> beta 1), YWHAQ (mediate signal transduction), UBC (ubiquitin). These five proteins are most widely used in the cell. For example UBC is the necessary for all the proteins degradation in the cell, which is the most essential protein in the cell activity. </w:t>
      </w:r>
    </w:p>
    <w:p w14:paraId="75A93DF9" w14:textId="77777777" w:rsidR="000307EB" w:rsidRDefault="000307EB"/>
    <w:sectPr w:rsidR="000307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esley Maddox" w:date="2015-05-06T01:06:00Z" w:initials="WM">
    <w:p w14:paraId="2B46C93E" w14:textId="77777777" w:rsidR="00D610C7" w:rsidRDefault="00D610C7">
      <w:pPr>
        <w:pStyle w:val="CommentText"/>
      </w:pPr>
      <w:r>
        <w:rPr>
          <w:rStyle w:val="CommentReference"/>
        </w:rPr>
        <w:annotationRef/>
      </w:r>
      <w:r>
        <w:t>Why does it make it meaningful?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46C9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sley Maddox">
    <w15:presenceInfo w15:providerId="Windows Live" w15:userId="439b890c50128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11"/>
    <w:rsid w:val="000307EB"/>
    <w:rsid w:val="00747211"/>
    <w:rsid w:val="00D61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410F"/>
  <w15:chartTrackingRefBased/>
  <w15:docId w15:val="{A66B1030-6DCD-4255-AF0E-613BB0D5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211"/>
    <w:pPr>
      <w:spacing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10C7"/>
    <w:rPr>
      <w:sz w:val="16"/>
      <w:szCs w:val="16"/>
    </w:rPr>
  </w:style>
  <w:style w:type="paragraph" w:styleId="CommentText">
    <w:name w:val="annotation text"/>
    <w:basedOn w:val="Normal"/>
    <w:link w:val="CommentTextChar"/>
    <w:uiPriority w:val="99"/>
    <w:semiHidden/>
    <w:unhideWhenUsed/>
    <w:rsid w:val="00D610C7"/>
    <w:pPr>
      <w:spacing w:line="240" w:lineRule="auto"/>
    </w:pPr>
    <w:rPr>
      <w:sz w:val="20"/>
      <w:szCs w:val="20"/>
    </w:rPr>
  </w:style>
  <w:style w:type="character" w:customStyle="1" w:styleId="CommentTextChar">
    <w:name w:val="Comment Text Char"/>
    <w:basedOn w:val="DefaultParagraphFont"/>
    <w:link w:val="CommentText"/>
    <w:uiPriority w:val="99"/>
    <w:semiHidden/>
    <w:rsid w:val="00D610C7"/>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D610C7"/>
    <w:rPr>
      <w:b/>
      <w:bCs/>
    </w:rPr>
  </w:style>
  <w:style w:type="character" w:customStyle="1" w:styleId="CommentSubjectChar">
    <w:name w:val="Comment Subject Char"/>
    <w:basedOn w:val="CommentTextChar"/>
    <w:link w:val="CommentSubject"/>
    <w:uiPriority w:val="99"/>
    <w:semiHidden/>
    <w:rsid w:val="00D610C7"/>
    <w:rPr>
      <w:rFonts w:eastAsiaTheme="minorEastAsia"/>
      <w:b/>
      <w:bCs/>
      <w:sz w:val="20"/>
      <w:szCs w:val="20"/>
      <w:lang w:eastAsia="zh-CN"/>
    </w:rPr>
  </w:style>
  <w:style w:type="paragraph" w:styleId="BalloonText">
    <w:name w:val="Balloon Text"/>
    <w:basedOn w:val="Normal"/>
    <w:link w:val="BalloonTextChar"/>
    <w:uiPriority w:val="99"/>
    <w:semiHidden/>
    <w:unhideWhenUsed/>
    <w:rsid w:val="00D61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0C7"/>
    <w:rPr>
      <w:rFonts w:ascii="Segoe UI" w:eastAsiaTheme="minorEastAsia" w:hAnsi="Segoe UI" w:cs="Segoe UI"/>
      <w:sz w:val="18"/>
      <w:szCs w:val="18"/>
      <w:lang w:eastAsia="zh-CN"/>
    </w:rPr>
  </w:style>
  <w:style w:type="character" w:styleId="Hyperlink">
    <w:name w:val="Hyperlink"/>
    <w:basedOn w:val="DefaultParagraphFont"/>
    <w:uiPriority w:val="99"/>
    <w:unhideWhenUsed/>
    <w:rsid w:val="00D610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4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Maddox</dc:creator>
  <cp:keywords/>
  <dc:description/>
  <cp:lastModifiedBy>Wesley Maddox</cp:lastModifiedBy>
  <cp:revision>2</cp:revision>
  <dcterms:created xsi:type="dcterms:W3CDTF">2015-05-06T05:05:00Z</dcterms:created>
  <dcterms:modified xsi:type="dcterms:W3CDTF">2015-05-06T05:19:00Z</dcterms:modified>
</cp:coreProperties>
</file>