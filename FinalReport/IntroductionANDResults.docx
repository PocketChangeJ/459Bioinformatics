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183D8" w14:textId="77777777" w:rsidR="007054F1" w:rsidRPr="00916CF0" w:rsidRDefault="007054F1" w:rsidP="007054F1">
      <w:pPr>
        <w:spacing w:line="240" w:lineRule="auto"/>
        <w:contextualSpacing/>
        <w:jc w:val="center"/>
        <w:rPr>
          <w:rFonts w:ascii="Times New Roman" w:hAnsi="Times New Roman" w:cs="Times New Roman"/>
          <w:b/>
          <w:rPrChange w:id="0" w:author="Wesley Maddox" w:date="2015-05-06T00:58:00Z">
            <w:rPr>
              <w:rFonts w:asciiTheme="majorHAnsi" w:hAnsiTheme="majorHAnsi" w:cs="Times New Roman"/>
              <w:b/>
            </w:rPr>
          </w:rPrChange>
        </w:rPr>
      </w:pPr>
      <w:r w:rsidRPr="00916CF0">
        <w:rPr>
          <w:rFonts w:ascii="Times New Roman" w:hAnsi="Times New Roman" w:cs="Times New Roman"/>
          <w:b/>
          <w:rPrChange w:id="1" w:author="Wesley Maddox" w:date="2015-05-06T00:58:00Z">
            <w:rPr>
              <w:rFonts w:asciiTheme="majorHAnsi" w:hAnsiTheme="majorHAnsi" w:cs="Times New Roman"/>
              <w:b/>
            </w:rPr>
          </w:rPrChange>
        </w:rPr>
        <w:t>Core proteins in exocytosis and endocytosis</w:t>
      </w:r>
    </w:p>
    <w:p w14:paraId="443BC006" w14:textId="77777777" w:rsidR="00CC3AF2" w:rsidRPr="00916CF0" w:rsidRDefault="007054F1">
      <w:pPr>
        <w:rPr>
          <w:rFonts w:ascii="Times New Roman" w:hAnsi="Times New Roman" w:cs="Times New Roman"/>
          <w:rPrChange w:id="2" w:author="Wesley Maddox" w:date="2015-05-06T00:58:00Z">
            <w:rPr/>
          </w:rPrChange>
        </w:rPr>
      </w:pPr>
      <w:r w:rsidRPr="00916CF0">
        <w:rPr>
          <w:rFonts w:ascii="Times New Roman" w:hAnsi="Times New Roman" w:cs="Times New Roman"/>
          <w:rPrChange w:id="3" w:author="Wesley Maddox" w:date="2015-05-06T00:58:00Z">
            <w:rPr/>
          </w:rPrChange>
        </w:rPr>
        <w:t>Abstract</w:t>
      </w:r>
    </w:p>
    <w:p w14:paraId="434275C1" w14:textId="77777777" w:rsidR="007054F1" w:rsidRPr="00916CF0" w:rsidRDefault="007054F1">
      <w:pPr>
        <w:rPr>
          <w:rFonts w:ascii="Times New Roman" w:hAnsi="Times New Roman" w:cs="Times New Roman"/>
          <w:rPrChange w:id="4" w:author="Wesley Maddox" w:date="2015-05-06T00:58:00Z">
            <w:rPr/>
          </w:rPrChange>
        </w:rPr>
      </w:pPr>
      <w:r w:rsidRPr="00916CF0">
        <w:rPr>
          <w:rFonts w:ascii="Times New Roman" w:hAnsi="Times New Roman" w:cs="Times New Roman"/>
          <w:rPrChange w:id="5" w:author="Wesley Maddox" w:date="2015-05-06T00:58:00Z">
            <w:rPr/>
          </w:rPrChange>
        </w:rPr>
        <w:t>Introduction</w:t>
      </w:r>
    </w:p>
    <w:p w14:paraId="67AC4334" w14:textId="53A656BF" w:rsidR="007054F1" w:rsidRPr="00916CF0" w:rsidRDefault="00E73840">
      <w:pPr>
        <w:rPr>
          <w:rFonts w:ascii="Times New Roman" w:hAnsi="Times New Roman" w:cs="Times New Roman"/>
          <w:rPrChange w:id="6" w:author="Wesley Maddox" w:date="2015-05-06T00:58:00Z">
            <w:rPr/>
          </w:rPrChange>
        </w:rPr>
      </w:pPr>
      <w:r w:rsidRPr="00916CF0">
        <w:rPr>
          <w:rFonts w:ascii="Times New Roman" w:hAnsi="Times New Roman" w:cs="Times New Roman"/>
          <w:rPrChange w:id="7" w:author="Wesley Maddox" w:date="2015-05-06T00:58:00Z">
            <w:rPr/>
          </w:rPrChange>
        </w:rPr>
        <w:t xml:space="preserve">Within and around cells, materials are constantly being shipped one way or another across membranes. At any given moment, a particular substance may transport from one side of the membrane to the other side. </w:t>
      </w:r>
      <w:del w:id="8" w:author="Wesley Maddox" w:date="2015-05-05T23:13:00Z">
        <w:r w:rsidRPr="00916CF0" w:rsidDel="00987A64">
          <w:rPr>
            <w:rFonts w:ascii="Times New Roman" w:hAnsi="Times New Roman" w:cs="Times New Roman"/>
            <w:rPrChange w:id="9" w:author="Wesley Maddox" w:date="2015-05-06T00:58:00Z">
              <w:rPr/>
            </w:rPrChange>
          </w:rPr>
          <w:delText>We all know this transport is very important to the cell function</w:delText>
        </w:r>
      </w:del>
      <w:ins w:id="10" w:author="Wesley Maddox" w:date="2015-05-05T23:13:00Z">
        <w:r w:rsidR="00987A64" w:rsidRPr="00916CF0">
          <w:rPr>
            <w:rFonts w:ascii="Times New Roman" w:hAnsi="Times New Roman" w:cs="Times New Roman"/>
            <w:rPrChange w:id="11" w:author="Wesley Maddox" w:date="2015-05-06T00:58:00Z">
              <w:rPr/>
            </w:rPrChange>
          </w:rPr>
          <w:t>This transport is very important to cellular function, and</w:t>
        </w:r>
      </w:ins>
      <w:del w:id="12" w:author="Wesley Maddox" w:date="2015-05-05T23:13:00Z">
        <w:r w:rsidRPr="00916CF0" w:rsidDel="00987A64">
          <w:rPr>
            <w:rFonts w:ascii="Times New Roman" w:hAnsi="Times New Roman" w:cs="Times New Roman"/>
            <w:rPrChange w:id="13" w:author="Wesley Maddox" w:date="2015-05-06T00:58:00Z">
              <w:rPr/>
            </w:rPrChange>
          </w:rPr>
          <w:delText>. T</w:delText>
        </w:r>
      </w:del>
      <w:ins w:id="14" w:author="Wesley Maddox" w:date="2015-05-05T23:13:00Z">
        <w:r w:rsidR="00916CF0" w:rsidRPr="00916CF0">
          <w:rPr>
            <w:rFonts w:ascii="Times New Roman" w:hAnsi="Times New Roman" w:cs="Times New Roman"/>
            <w:rPrChange w:id="15" w:author="Wesley Maddox" w:date="2015-05-06T00:58:00Z">
              <w:rPr/>
            </w:rPrChange>
          </w:rPr>
          <w:t xml:space="preserve"> t</w:t>
        </w:r>
      </w:ins>
      <w:r w:rsidRPr="00916CF0">
        <w:rPr>
          <w:rFonts w:ascii="Times New Roman" w:hAnsi="Times New Roman" w:cs="Times New Roman"/>
          <w:rPrChange w:id="16" w:author="Wesley Maddox" w:date="2015-05-06T00:58:00Z">
            <w:rPr/>
          </w:rPrChange>
        </w:rPr>
        <w:t xml:space="preserve">he </w:t>
      </w:r>
      <w:r w:rsidR="00327DFA" w:rsidRPr="00916CF0">
        <w:rPr>
          <w:rFonts w:ascii="Times New Roman" w:hAnsi="Times New Roman" w:cs="Times New Roman"/>
          <w:rPrChange w:id="17" w:author="Wesley Maddox" w:date="2015-05-06T00:58:00Z">
            <w:rPr/>
          </w:rPrChange>
        </w:rPr>
        <w:t>disorder</w:t>
      </w:r>
      <w:r w:rsidRPr="00916CF0">
        <w:rPr>
          <w:rFonts w:ascii="Times New Roman" w:hAnsi="Times New Roman" w:cs="Times New Roman"/>
          <w:rPrChange w:id="18" w:author="Wesley Maddox" w:date="2015-05-06T00:58:00Z">
            <w:rPr/>
          </w:rPrChange>
        </w:rPr>
        <w:t xml:space="preserve"> of transport system in the cell </w:t>
      </w:r>
      <w:del w:id="19" w:author="Wesley Maddox" w:date="2015-05-05T23:13:00Z">
        <w:r w:rsidRPr="00916CF0" w:rsidDel="00987A64">
          <w:rPr>
            <w:rFonts w:ascii="Times New Roman" w:hAnsi="Times New Roman" w:cs="Times New Roman"/>
            <w:rPrChange w:id="20" w:author="Wesley Maddox" w:date="2015-05-06T00:58:00Z">
              <w:rPr/>
            </w:rPrChange>
          </w:rPr>
          <w:delText>will cause</w:delText>
        </w:r>
      </w:del>
      <w:ins w:id="21" w:author="Wesley Maddox" w:date="2015-05-05T23:13:00Z">
        <w:r w:rsidR="00987A64" w:rsidRPr="00916CF0">
          <w:rPr>
            <w:rFonts w:ascii="Times New Roman" w:hAnsi="Times New Roman" w:cs="Times New Roman"/>
            <w:rPrChange w:id="22" w:author="Wesley Maddox" w:date="2015-05-06T00:58:00Z">
              <w:rPr/>
            </w:rPrChange>
          </w:rPr>
          <w:t>causes</w:t>
        </w:r>
      </w:ins>
      <w:r w:rsidRPr="00916CF0">
        <w:rPr>
          <w:rFonts w:ascii="Times New Roman" w:hAnsi="Times New Roman" w:cs="Times New Roman"/>
          <w:rPrChange w:id="23" w:author="Wesley Maddox" w:date="2015-05-06T00:58:00Z">
            <w:rPr/>
          </w:rPrChange>
        </w:rPr>
        <w:t xml:space="preserve"> many diseases, such as </w:t>
      </w:r>
      <w:r w:rsidR="008710E4" w:rsidRPr="00916CF0">
        <w:rPr>
          <w:rFonts w:ascii="Times New Roman" w:hAnsi="Times New Roman" w:cs="Times New Roman"/>
          <w:rPrChange w:id="24" w:author="Wesley Maddox" w:date="2015-05-06T00:58:00Z">
            <w:rPr/>
          </w:rPrChange>
        </w:rPr>
        <w:t xml:space="preserve">Wilson Disease. </w:t>
      </w:r>
      <w:r w:rsidR="0028776A" w:rsidRPr="00916CF0">
        <w:rPr>
          <w:rFonts w:ascii="Times New Roman" w:hAnsi="Times New Roman" w:cs="Times New Roman"/>
          <w:rPrChange w:id="25" w:author="Wesley Maddox" w:date="2015-05-06T00:58:00Z">
            <w:rPr/>
          </w:rPrChange>
        </w:rPr>
        <w:t xml:space="preserve">Cellular transport contains many different kinds of process, such as diffusion, active transport and </w:t>
      </w:r>
      <w:del w:id="26" w:author="Wesley Maddox" w:date="2015-05-05T23:14:00Z">
        <w:r w:rsidR="0028776A" w:rsidRPr="00916CF0" w:rsidDel="00987A64">
          <w:rPr>
            <w:rFonts w:ascii="Times New Roman" w:hAnsi="Times New Roman" w:cs="Times New Roman"/>
            <w:rPrChange w:id="27" w:author="Wesley Maddox" w:date="2015-05-06T00:58:00Z">
              <w:rPr/>
            </w:rPrChange>
          </w:rPr>
          <w:delText>so on.</w:delText>
        </w:r>
      </w:del>
      <w:ins w:id="28" w:author="Wesley Maddox" w:date="2015-05-05T23:14:00Z">
        <w:r w:rsidR="00987A64" w:rsidRPr="00916CF0">
          <w:rPr>
            <w:rFonts w:ascii="Times New Roman" w:hAnsi="Times New Roman" w:cs="Times New Roman"/>
            <w:rPrChange w:id="29" w:author="Wesley Maddox" w:date="2015-05-06T00:58:00Z">
              <w:rPr/>
            </w:rPrChange>
          </w:rPr>
          <w:t xml:space="preserve">electron </w:t>
        </w:r>
        <w:commentRangeStart w:id="30"/>
        <w:r w:rsidR="00987A64" w:rsidRPr="00916CF0">
          <w:rPr>
            <w:rFonts w:ascii="Times New Roman" w:hAnsi="Times New Roman" w:cs="Times New Roman"/>
            <w:rPrChange w:id="31" w:author="Wesley Maddox" w:date="2015-05-06T00:58:00Z">
              <w:rPr/>
            </w:rPrChange>
          </w:rPr>
          <w:t>carriers</w:t>
        </w:r>
        <w:commentRangeEnd w:id="30"/>
        <w:r w:rsidR="00987A64" w:rsidRPr="00916CF0">
          <w:rPr>
            <w:rStyle w:val="CommentReference"/>
            <w:rFonts w:ascii="Times New Roman" w:hAnsi="Times New Roman" w:cs="Times New Roman"/>
            <w:sz w:val="22"/>
            <w:szCs w:val="22"/>
            <w:rPrChange w:id="32" w:author="Wesley Maddox" w:date="2015-05-06T00:58:00Z">
              <w:rPr>
                <w:rStyle w:val="CommentReference"/>
              </w:rPr>
            </w:rPrChange>
          </w:rPr>
          <w:commentReference w:id="30"/>
        </w:r>
      </w:ins>
      <w:r w:rsidR="0028776A" w:rsidRPr="00916CF0">
        <w:rPr>
          <w:rFonts w:ascii="Times New Roman" w:hAnsi="Times New Roman" w:cs="Times New Roman"/>
          <w:rPrChange w:id="33" w:author="Wesley Maddox" w:date="2015-05-06T00:58:00Z">
            <w:rPr/>
          </w:rPrChange>
        </w:rPr>
        <w:t xml:space="preserve"> However, e</w:t>
      </w:r>
      <w:r w:rsidR="008710E4" w:rsidRPr="00916CF0">
        <w:rPr>
          <w:rFonts w:ascii="Times New Roman" w:hAnsi="Times New Roman" w:cs="Times New Roman"/>
          <w:rPrChange w:id="34" w:author="Wesley Maddox" w:date="2015-05-06T00:58:00Z">
            <w:rPr/>
          </w:rPrChange>
        </w:rPr>
        <w:t xml:space="preserve">xocytosis and endocytosis are the </w:t>
      </w:r>
      <w:r w:rsidR="0028776A" w:rsidRPr="00916CF0">
        <w:rPr>
          <w:rFonts w:ascii="Times New Roman" w:hAnsi="Times New Roman" w:cs="Times New Roman"/>
          <w:rPrChange w:id="35" w:author="Wesley Maddox" w:date="2015-05-06T00:58:00Z">
            <w:rPr/>
          </w:rPrChange>
        </w:rPr>
        <w:t>most essential</w:t>
      </w:r>
      <w:r w:rsidR="008710E4" w:rsidRPr="00916CF0">
        <w:rPr>
          <w:rFonts w:ascii="Times New Roman" w:hAnsi="Times New Roman" w:cs="Times New Roman"/>
          <w:rPrChange w:id="36" w:author="Wesley Maddox" w:date="2015-05-06T00:58:00Z">
            <w:rPr/>
          </w:rPrChange>
        </w:rPr>
        <w:t xml:space="preserve"> part of the cellular transport system. </w:t>
      </w:r>
    </w:p>
    <w:p w14:paraId="569B16C7" w14:textId="77777777" w:rsidR="0050253A" w:rsidRPr="00916CF0" w:rsidRDefault="0028776A">
      <w:pPr>
        <w:rPr>
          <w:rFonts w:ascii="Times New Roman" w:hAnsi="Times New Roman" w:cs="Times New Roman"/>
          <w:rPrChange w:id="37" w:author="Wesley Maddox" w:date="2015-05-06T00:58:00Z">
            <w:rPr/>
          </w:rPrChange>
        </w:rPr>
      </w:pPr>
      <w:r w:rsidRPr="00916CF0">
        <w:rPr>
          <w:rFonts w:ascii="Times New Roman" w:hAnsi="Times New Roman" w:cs="Times New Roman"/>
          <w:rPrChange w:id="38" w:author="Wesley Maddox" w:date="2015-05-06T00:58:00Z">
            <w:rPr/>
          </w:rPrChange>
        </w:rPr>
        <w:t>Exocytosis is the durable, energy-consuming process by which a cell directs the contents of secretory vesicles out of the cell membrane and into the extracellular space. The membrane-bound vesicles contain soluble proteins</w:t>
      </w:r>
      <w:r w:rsidR="00FB710A" w:rsidRPr="00916CF0">
        <w:rPr>
          <w:rFonts w:ascii="Times New Roman" w:hAnsi="Times New Roman" w:cs="Times New Roman"/>
          <w:rPrChange w:id="39" w:author="Wesley Maddox" w:date="2015-05-06T00:58:00Z">
            <w:rPr/>
          </w:rPrChange>
        </w:rPr>
        <w:t xml:space="preserve"> will be secreted to extracellular environment, membrane proteins and lipids will be sent to the cell membrane. There are basically five steps for the exocytosis, which are Vesicle trafficking, Vesicle tethering, Vesicle docking, Vesicle priming and Vesicle </w:t>
      </w:r>
      <w:commentRangeStart w:id="40"/>
      <w:r w:rsidR="00FB710A" w:rsidRPr="00916CF0">
        <w:rPr>
          <w:rFonts w:ascii="Times New Roman" w:hAnsi="Times New Roman" w:cs="Times New Roman"/>
          <w:rPrChange w:id="41" w:author="Wesley Maddox" w:date="2015-05-06T00:58:00Z">
            <w:rPr/>
          </w:rPrChange>
        </w:rPr>
        <w:t>fusion</w:t>
      </w:r>
      <w:commentRangeEnd w:id="40"/>
      <w:r w:rsidR="00987A64" w:rsidRPr="00916CF0">
        <w:rPr>
          <w:rStyle w:val="CommentReference"/>
          <w:rFonts w:ascii="Times New Roman" w:hAnsi="Times New Roman" w:cs="Times New Roman"/>
          <w:sz w:val="22"/>
          <w:szCs w:val="22"/>
          <w:rPrChange w:id="42" w:author="Wesley Maddox" w:date="2015-05-06T00:58:00Z">
            <w:rPr>
              <w:rStyle w:val="CommentReference"/>
            </w:rPr>
          </w:rPrChange>
        </w:rPr>
        <w:commentReference w:id="40"/>
      </w:r>
      <w:r w:rsidR="00FB710A" w:rsidRPr="00916CF0">
        <w:rPr>
          <w:rFonts w:ascii="Times New Roman" w:hAnsi="Times New Roman" w:cs="Times New Roman"/>
          <w:rPrChange w:id="43" w:author="Wesley Maddox" w:date="2015-05-06T00:58:00Z">
            <w:rPr/>
          </w:rPrChange>
        </w:rPr>
        <w:t>.</w:t>
      </w:r>
    </w:p>
    <w:p w14:paraId="16C5B7EC" w14:textId="16BC2B57" w:rsidR="00BF6949" w:rsidRPr="00916CF0" w:rsidRDefault="0050253A">
      <w:pPr>
        <w:rPr>
          <w:rFonts w:ascii="Times New Roman" w:hAnsi="Times New Roman" w:cs="Times New Roman"/>
          <w:rPrChange w:id="44" w:author="Wesley Maddox" w:date="2015-05-06T00:58:00Z">
            <w:rPr/>
          </w:rPrChange>
        </w:rPr>
      </w:pPr>
      <w:r w:rsidRPr="00916CF0">
        <w:rPr>
          <w:rFonts w:ascii="Times New Roman" w:hAnsi="Times New Roman" w:cs="Times New Roman"/>
          <w:rPrChange w:id="45" w:author="Wesley Maddox" w:date="2015-05-06T00:58:00Z">
            <w:rPr/>
          </w:rPrChange>
        </w:rPr>
        <w:t>Endocytosis is an energy-using process by which cells absorb molecules (such as proteins) by engulfing them. It is used by all cells of the body because most substances large polar molecules that cannot pass through the cell membrane.</w:t>
      </w:r>
      <w:r w:rsidR="0028776A" w:rsidRPr="00916CF0">
        <w:rPr>
          <w:rFonts w:ascii="Times New Roman" w:hAnsi="Times New Roman" w:cs="Times New Roman"/>
          <w:rPrChange w:id="46" w:author="Wesley Maddox" w:date="2015-05-06T00:58:00Z">
            <w:rPr/>
          </w:rPrChange>
        </w:rPr>
        <w:t xml:space="preserve"> </w:t>
      </w:r>
      <w:r w:rsidR="007320C5" w:rsidRPr="00916CF0">
        <w:rPr>
          <w:rFonts w:ascii="Times New Roman" w:hAnsi="Times New Roman" w:cs="Times New Roman"/>
          <w:rPrChange w:id="47" w:author="Wesley Maddox" w:date="2015-05-06T00:58:00Z">
            <w:rPr/>
          </w:rPrChange>
        </w:rPr>
        <w:t xml:space="preserve">Endocytosis is more widely used than exocytosis in the cells. </w:t>
      </w:r>
      <w:del w:id="48" w:author="Wesley Maddox" w:date="2015-05-05T23:15:00Z">
        <w:r w:rsidR="00BF6949" w:rsidRPr="00916CF0" w:rsidDel="00987A64">
          <w:rPr>
            <w:rFonts w:ascii="Times New Roman" w:hAnsi="Times New Roman" w:cs="Times New Roman"/>
            <w:rPrChange w:id="49" w:author="Wesley Maddox" w:date="2015-05-06T00:58:00Z">
              <w:rPr/>
            </w:rPrChange>
          </w:rPr>
          <w:delText>We can divided endocytosis into four subtyped category</w:delText>
        </w:r>
      </w:del>
      <w:ins w:id="50" w:author="Wesley Maddox" w:date="2015-05-05T23:15:00Z">
        <w:r w:rsidR="00987A64" w:rsidRPr="00916CF0">
          <w:rPr>
            <w:rFonts w:ascii="Times New Roman" w:hAnsi="Times New Roman" w:cs="Times New Roman"/>
            <w:rPrChange w:id="51" w:author="Wesley Maddox" w:date="2015-05-06T00:58:00Z">
              <w:rPr/>
            </w:rPrChange>
          </w:rPr>
          <w:t>Endocytosis can be divided into four different subtypes</w:t>
        </w:r>
      </w:ins>
      <w:del w:id="52" w:author="Wesley Maddox" w:date="2015-05-05T23:15:00Z">
        <w:r w:rsidR="00BF6949" w:rsidRPr="00916CF0" w:rsidDel="00987A64">
          <w:rPr>
            <w:rFonts w:ascii="Times New Roman" w:hAnsi="Times New Roman" w:cs="Times New Roman"/>
            <w:rPrChange w:id="53" w:author="Wesley Maddox" w:date="2015-05-06T00:58:00Z">
              <w:rPr/>
            </w:rPrChange>
          </w:rPr>
          <w:delText>, which are</w:delText>
        </w:r>
      </w:del>
      <w:ins w:id="54" w:author="Wesley Maddox" w:date="2015-05-05T23:15:00Z">
        <w:r w:rsidR="00987A64" w:rsidRPr="00916CF0">
          <w:rPr>
            <w:rFonts w:ascii="Times New Roman" w:hAnsi="Times New Roman" w:cs="Times New Roman"/>
            <w:rPrChange w:id="55" w:author="Wesley Maddox" w:date="2015-05-06T00:58:00Z">
              <w:rPr/>
            </w:rPrChange>
          </w:rPr>
          <w:t>:</w:t>
        </w:r>
      </w:ins>
      <w:ins w:id="56" w:author="Wesley Maddox" w:date="2015-05-06T00:38:00Z">
        <w:r w:rsidR="00762D71" w:rsidRPr="00916CF0">
          <w:rPr>
            <w:rFonts w:ascii="Times New Roman" w:hAnsi="Times New Roman" w:cs="Times New Roman"/>
            <w:rPrChange w:id="57" w:author="Wesley Maddox" w:date="2015-05-06T00:58:00Z">
              <w:rPr/>
            </w:rPrChange>
          </w:rPr>
          <w:t xml:space="preserve"> </w:t>
        </w:r>
      </w:ins>
      <w:del w:id="58" w:author="Wesley Maddox" w:date="2015-05-05T23:15:00Z">
        <w:r w:rsidR="00BF6949" w:rsidRPr="00916CF0" w:rsidDel="00987A64">
          <w:rPr>
            <w:rFonts w:ascii="Times New Roman" w:hAnsi="Times New Roman" w:cs="Times New Roman"/>
            <w:rPrChange w:id="59" w:author="Wesley Maddox" w:date="2015-05-06T00:58:00Z">
              <w:rPr/>
            </w:rPrChange>
          </w:rPr>
          <w:delText xml:space="preserve"> </w:delText>
        </w:r>
      </w:del>
      <w:proofErr w:type="spellStart"/>
      <w:r w:rsidR="00BF6949" w:rsidRPr="00916CF0">
        <w:rPr>
          <w:rFonts w:ascii="Times New Roman" w:hAnsi="Times New Roman" w:cs="Times New Roman"/>
          <w:rPrChange w:id="60" w:author="Wesley Maddox" w:date="2015-05-06T00:58:00Z">
            <w:rPr/>
          </w:rPrChange>
        </w:rPr>
        <w:t>clathrin</w:t>
      </w:r>
      <w:proofErr w:type="spellEnd"/>
      <w:r w:rsidR="00BF6949" w:rsidRPr="00916CF0">
        <w:rPr>
          <w:rFonts w:ascii="Times New Roman" w:hAnsi="Times New Roman" w:cs="Times New Roman"/>
          <w:rPrChange w:id="61" w:author="Wesley Maddox" w:date="2015-05-06T00:58:00Z">
            <w:rPr/>
          </w:rPrChange>
        </w:rPr>
        <w:t>-mediated endocytosis, non-</w:t>
      </w:r>
      <w:proofErr w:type="spellStart"/>
      <w:r w:rsidR="00BF6949" w:rsidRPr="00916CF0">
        <w:rPr>
          <w:rFonts w:ascii="Times New Roman" w:hAnsi="Times New Roman" w:cs="Times New Roman"/>
          <w:rPrChange w:id="62" w:author="Wesley Maddox" w:date="2015-05-06T00:58:00Z">
            <w:rPr/>
          </w:rPrChange>
        </w:rPr>
        <w:t>clathrin</w:t>
      </w:r>
      <w:proofErr w:type="spellEnd"/>
      <w:r w:rsidR="00BF6949" w:rsidRPr="00916CF0">
        <w:rPr>
          <w:rFonts w:ascii="Times New Roman" w:hAnsi="Times New Roman" w:cs="Times New Roman"/>
          <w:rPrChange w:id="63" w:author="Wesley Maddox" w:date="2015-05-06T00:58:00Z">
            <w:rPr/>
          </w:rPrChange>
        </w:rPr>
        <w:t xml:space="preserve">-mediated endocytosis, </w:t>
      </w:r>
      <w:proofErr w:type="spellStart"/>
      <w:ins w:id="64" w:author="Wesley Maddox" w:date="2015-05-05T23:15:00Z">
        <w:r w:rsidR="00987A64" w:rsidRPr="00916CF0">
          <w:rPr>
            <w:rFonts w:ascii="Times New Roman" w:hAnsi="Times New Roman" w:cs="Times New Roman"/>
            <w:rPrChange w:id="65" w:author="Wesley Maddox" w:date="2015-05-06T00:58:00Z">
              <w:rPr/>
            </w:rPrChange>
          </w:rPr>
          <w:t>m</w:t>
        </w:r>
      </w:ins>
      <w:del w:id="66" w:author="Wesley Maddox" w:date="2015-05-05T23:15:00Z">
        <w:r w:rsidR="00BF6949" w:rsidRPr="00916CF0" w:rsidDel="00987A64">
          <w:rPr>
            <w:rFonts w:ascii="Times New Roman" w:hAnsi="Times New Roman" w:cs="Times New Roman"/>
            <w:rPrChange w:id="67" w:author="Wesley Maddox" w:date="2015-05-06T00:58:00Z">
              <w:rPr/>
            </w:rPrChange>
          </w:rPr>
          <w:delText>M</w:delText>
        </w:r>
      </w:del>
      <w:r w:rsidR="00BF6949" w:rsidRPr="00916CF0">
        <w:rPr>
          <w:rFonts w:ascii="Times New Roman" w:hAnsi="Times New Roman" w:cs="Times New Roman"/>
          <w:rPrChange w:id="68" w:author="Wesley Maddox" w:date="2015-05-06T00:58:00Z">
            <w:rPr/>
          </w:rPrChange>
        </w:rPr>
        <w:t>acropinocytosis</w:t>
      </w:r>
      <w:proofErr w:type="spellEnd"/>
      <w:r w:rsidR="00BF6949" w:rsidRPr="00916CF0">
        <w:rPr>
          <w:rFonts w:ascii="Times New Roman" w:hAnsi="Times New Roman" w:cs="Times New Roman"/>
          <w:rPrChange w:id="69" w:author="Wesley Maddox" w:date="2015-05-06T00:58:00Z">
            <w:rPr/>
          </w:rPrChange>
        </w:rPr>
        <w:t xml:space="preserve"> and Phagocytosis. </w:t>
      </w:r>
      <w:proofErr w:type="spellStart"/>
      <w:r w:rsidR="00BF6949" w:rsidRPr="00916CF0">
        <w:rPr>
          <w:rFonts w:ascii="Times New Roman" w:hAnsi="Times New Roman" w:cs="Times New Roman"/>
          <w:rPrChange w:id="70" w:author="Wesley Maddox" w:date="2015-05-06T00:58:00Z">
            <w:rPr/>
          </w:rPrChange>
        </w:rPr>
        <w:t>Clathrin</w:t>
      </w:r>
      <w:proofErr w:type="spellEnd"/>
      <w:r w:rsidR="00BF6949" w:rsidRPr="00916CF0">
        <w:rPr>
          <w:rFonts w:ascii="Times New Roman" w:hAnsi="Times New Roman" w:cs="Times New Roman"/>
          <w:rPrChange w:id="71" w:author="Wesley Maddox" w:date="2015-05-06T00:58:00Z">
            <w:rPr/>
          </w:rPrChange>
        </w:rPr>
        <w:t>-mediated and non-</w:t>
      </w:r>
      <w:proofErr w:type="spellStart"/>
      <w:r w:rsidR="00BF6949" w:rsidRPr="00916CF0">
        <w:rPr>
          <w:rFonts w:ascii="Times New Roman" w:hAnsi="Times New Roman" w:cs="Times New Roman"/>
          <w:rPrChange w:id="72" w:author="Wesley Maddox" w:date="2015-05-06T00:58:00Z">
            <w:rPr/>
          </w:rPrChange>
        </w:rPr>
        <w:t>clathrin</w:t>
      </w:r>
      <w:proofErr w:type="spellEnd"/>
      <w:r w:rsidR="00BF6949" w:rsidRPr="00916CF0">
        <w:rPr>
          <w:rFonts w:ascii="Times New Roman" w:hAnsi="Times New Roman" w:cs="Times New Roman"/>
          <w:rPrChange w:id="73" w:author="Wesley Maddox" w:date="2015-05-06T00:58:00Z">
            <w:rPr/>
          </w:rPrChange>
        </w:rPr>
        <w:t xml:space="preserve">-mediated endocytosis are involved in the receptors on the cell membrane pathway. </w:t>
      </w:r>
      <w:proofErr w:type="spellStart"/>
      <w:r w:rsidR="00BF6949" w:rsidRPr="00916CF0">
        <w:rPr>
          <w:rFonts w:ascii="Times New Roman" w:hAnsi="Times New Roman" w:cs="Times New Roman"/>
          <w:rPrChange w:id="74" w:author="Wesley Maddox" w:date="2015-05-06T00:58:00Z">
            <w:rPr/>
          </w:rPrChange>
        </w:rPr>
        <w:t>Macropinocytosis</w:t>
      </w:r>
      <w:proofErr w:type="spellEnd"/>
      <w:r w:rsidR="00BF6949" w:rsidRPr="00916CF0">
        <w:rPr>
          <w:rFonts w:ascii="Times New Roman" w:hAnsi="Times New Roman" w:cs="Times New Roman"/>
          <w:rPrChange w:id="75" w:author="Wesley Maddox" w:date="2015-05-06T00:58:00Z">
            <w:rPr/>
          </w:rPrChange>
        </w:rPr>
        <w:t xml:space="preserve"> </w:t>
      </w:r>
      <w:del w:id="76" w:author="Wesley Maddox" w:date="2015-05-05T23:15:00Z">
        <w:r w:rsidR="00BF6949" w:rsidRPr="00916CF0" w:rsidDel="00987A64">
          <w:rPr>
            <w:rFonts w:ascii="Times New Roman" w:hAnsi="Times New Roman" w:cs="Times New Roman"/>
            <w:rPrChange w:id="77" w:author="Wesley Maddox" w:date="2015-05-06T00:58:00Z">
              <w:rPr/>
            </w:rPrChange>
          </w:rPr>
          <w:delText>means form a pocket in the cell membrane</w:delText>
        </w:r>
      </w:del>
      <w:ins w:id="78" w:author="Wesley Maddox" w:date="2015-05-05T23:15:00Z">
        <w:r w:rsidR="00987A64" w:rsidRPr="00916CF0">
          <w:rPr>
            <w:rFonts w:ascii="Times New Roman" w:hAnsi="Times New Roman" w:cs="Times New Roman"/>
            <w:rPrChange w:id="79" w:author="Wesley Maddox" w:date="2015-05-06T00:58:00Z">
              <w:rPr/>
            </w:rPrChange>
          </w:rPr>
          <w:t>is the process of forming a pocket in the cellular membrane</w:t>
        </w:r>
      </w:ins>
      <w:del w:id="80" w:author="Wesley Maddox" w:date="2015-05-05T23:16:00Z">
        <w:r w:rsidR="00BF6949" w:rsidRPr="00916CF0" w:rsidDel="00987A64">
          <w:rPr>
            <w:rFonts w:ascii="Times New Roman" w:hAnsi="Times New Roman" w:cs="Times New Roman"/>
            <w:rPrChange w:id="81" w:author="Wesley Maddox" w:date="2015-05-06T00:58:00Z">
              <w:rPr/>
            </w:rPrChange>
          </w:rPr>
          <w:delText>,</w:delText>
        </w:r>
      </w:del>
      <w:del w:id="82" w:author="Wesley Maddox" w:date="2015-05-06T00:38:00Z">
        <w:r w:rsidR="00BF6949" w:rsidRPr="00916CF0" w:rsidDel="00762D71">
          <w:rPr>
            <w:rFonts w:ascii="Times New Roman" w:hAnsi="Times New Roman" w:cs="Times New Roman"/>
            <w:rPrChange w:id="83" w:author="Wesley Maddox" w:date="2015-05-06T00:58:00Z">
              <w:rPr/>
            </w:rPrChange>
          </w:rPr>
          <w:delText xml:space="preserve"> </w:delText>
        </w:r>
      </w:del>
      <w:del w:id="84" w:author="Wesley Maddox" w:date="2015-05-05T23:16:00Z">
        <w:r w:rsidR="00BF6949" w:rsidRPr="00916CF0" w:rsidDel="00987A64">
          <w:rPr>
            <w:rFonts w:ascii="Times New Roman" w:hAnsi="Times New Roman" w:cs="Times New Roman"/>
            <w:rPrChange w:id="85" w:author="Wesley Maddox" w:date="2015-05-06T00:58:00Z">
              <w:rPr/>
            </w:rPrChange>
          </w:rPr>
          <w:delText xml:space="preserve">then form a pocket filled </w:delText>
        </w:r>
      </w:del>
      <w:ins w:id="86" w:author="Wesley Maddox" w:date="2015-05-05T23:16:00Z">
        <w:r w:rsidR="00987A64" w:rsidRPr="00916CF0">
          <w:rPr>
            <w:rFonts w:ascii="Times New Roman" w:hAnsi="Times New Roman" w:cs="Times New Roman"/>
            <w:rPrChange w:id="87" w:author="Wesley Maddox" w:date="2015-05-06T00:58:00Z">
              <w:rPr/>
            </w:rPrChange>
          </w:rPr>
          <w:t xml:space="preserve"> which then fills </w:t>
        </w:r>
      </w:ins>
      <w:r w:rsidR="00BF6949" w:rsidRPr="00916CF0">
        <w:rPr>
          <w:rFonts w:ascii="Times New Roman" w:hAnsi="Times New Roman" w:cs="Times New Roman"/>
          <w:rPrChange w:id="88" w:author="Wesley Maddox" w:date="2015-05-06T00:58:00Z">
            <w:rPr/>
          </w:rPrChange>
        </w:rPr>
        <w:t>with extracellular fluid and molecules. Phagocytosis is the process by which cells bind and internalize particulate matter larger than around 0.75 µm in diameter</w:t>
      </w:r>
      <w:ins w:id="89" w:author="Wesley Maddox" w:date="2015-05-05T23:16:00Z">
        <w:r w:rsidR="00987A64" w:rsidRPr="00916CF0">
          <w:rPr>
            <w:rFonts w:ascii="Times New Roman" w:hAnsi="Times New Roman" w:cs="Times New Roman"/>
            <w:rPrChange w:id="90" w:author="Wesley Maddox" w:date="2015-05-06T00:58:00Z">
              <w:rPr/>
            </w:rPrChange>
          </w:rPr>
          <w:t xml:space="preserve"> via the usage of </w:t>
        </w:r>
        <w:commentRangeStart w:id="91"/>
        <w:commentRangeStart w:id="92"/>
        <w:r w:rsidR="00987A64" w:rsidRPr="00916CF0">
          <w:rPr>
            <w:rFonts w:ascii="Times New Roman" w:hAnsi="Times New Roman" w:cs="Times New Roman"/>
            <w:rPrChange w:id="93" w:author="Wesley Maddox" w:date="2015-05-06T00:58:00Z">
              <w:rPr/>
            </w:rPrChange>
          </w:rPr>
          <w:t>vesicles</w:t>
        </w:r>
        <w:commentRangeEnd w:id="91"/>
        <w:r w:rsidR="00987A64" w:rsidRPr="00916CF0">
          <w:rPr>
            <w:rStyle w:val="CommentReference"/>
            <w:rFonts w:ascii="Times New Roman" w:hAnsi="Times New Roman" w:cs="Times New Roman"/>
            <w:sz w:val="22"/>
            <w:szCs w:val="22"/>
            <w:rPrChange w:id="94" w:author="Wesley Maddox" w:date="2015-05-06T00:58:00Z">
              <w:rPr>
                <w:rStyle w:val="CommentReference"/>
              </w:rPr>
            </w:rPrChange>
          </w:rPr>
          <w:commentReference w:id="91"/>
        </w:r>
      </w:ins>
      <w:commentRangeEnd w:id="92"/>
      <w:ins w:id="95" w:author="Wesley Maddox" w:date="2015-05-06T00:38:00Z">
        <w:r w:rsidR="00762D71" w:rsidRPr="00916CF0">
          <w:rPr>
            <w:rStyle w:val="CommentReference"/>
            <w:rFonts w:ascii="Times New Roman" w:hAnsi="Times New Roman" w:cs="Times New Roman"/>
            <w:sz w:val="22"/>
            <w:szCs w:val="22"/>
            <w:rPrChange w:id="96" w:author="Wesley Maddox" w:date="2015-05-06T00:58:00Z">
              <w:rPr>
                <w:rStyle w:val="CommentReference"/>
              </w:rPr>
            </w:rPrChange>
          </w:rPr>
          <w:commentReference w:id="92"/>
        </w:r>
      </w:ins>
      <w:r w:rsidR="00BF6949" w:rsidRPr="00916CF0">
        <w:rPr>
          <w:rFonts w:ascii="Times New Roman" w:hAnsi="Times New Roman" w:cs="Times New Roman"/>
          <w:rPrChange w:id="97" w:author="Wesley Maddox" w:date="2015-05-06T00:58:00Z">
            <w:rPr/>
          </w:rPrChange>
        </w:rPr>
        <w:t>.</w:t>
      </w:r>
    </w:p>
    <w:p w14:paraId="3A2D943A" w14:textId="556D1A0C" w:rsidR="00BF6949" w:rsidRPr="00916CF0" w:rsidDel="00916CF0" w:rsidRDefault="000C6673">
      <w:pPr>
        <w:rPr>
          <w:del w:id="98" w:author="Wesley Maddox" w:date="2015-05-06T00:58:00Z"/>
          <w:rFonts w:ascii="Times New Roman" w:hAnsi="Times New Roman" w:cs="Times New Roman"/>
          <w:rPrChange w:id="99" w:author="Wesley Maddox" w:date="2015-05-06T00:58:00Z">
            <w:rPr>
              <w:del w:id="100" w:author="Wesley Maddox" w:date="2015-05-06T00:58:00Z"/>
            </w:rPr>
          </w:rPrChange>
        </w:rPr>
      </w:pPr>
      <w:r w:rsidRPr="00916CF0">
        <w:rPr>
          <w:rFonts w:ascii="Times New Roman" w:hAnsi="Times New Roman" w:cs="Times New Roman"/>
          <w:rPrChange w:id="101" w:author="Wesley Maddox" w:date="2015-05-06T00:58:00Z">
            <w:rPr/>
          </w:rPrChange>
        </w:rPr>
        <w:t xml:space="preserve">Exocytosis and endocytosis can be involved in the same cell in the same pathway. </w:t>
      </w:r>
      <w:ins w:id="102" w:author="Wesley Maddox" w:date="2015-05-05T23:17:00Z">
        <w:r w:rsidR="00C53994" w:rsidRPr="00916CF0">
          <w:rPr>
            <w:rFonts w:ascii="Times New Roman" w:hAnsi="Times New Roman" w:cs="Times New Roman"/>
            <w:rPrChange w:id="103" w:author="Wesley Maddox" w:date="2015-05-06T00:58:00Z">
              <w:rPr/>
            </w:rPrChange>
          </w:rPr>
          <w:t xml:space="preserve">One example is in the synaptic signaling pathway. </w:t>
        </w:r>
      </w:ins>
      <w:del w:id="104" w:author="Wesley Maddox" w:date="2015-05-05T23:17:00Z">
        <w:r w:rsidRPr="00916CF0" w:rsidDel="00C53994">
          <w:rPr>
            <w:rFonts w:ascii="Times New Roman" w:hAnsi="Times New Roman" w:cs="Times New Roman"/>
            <w:rPrChange w:id="105" w:author="Wesley Maddox" w:date="2015-05-06T00:58:00Z">
              <w:rPr/>
            </w:rPrChange>
          </w:rPr>
          <w:delText>We know s</w:delText>
        </w:r>
      </w:del>
      <w:ins w:id="106" w:author="Wesley Maddox" w:date="2015-05-05T23:17:00Z">
        <w:r w:rsidR="00C53994" w:rsidRPr="00916CF0">
          <w:rPr>
            <w:rFonts w:ascii="Times New Roman" w:hAnsi="Times New Roman" w:cs="Times New Roman"/>
            <w:rPrChange w:id="107" w:author="Wesley Maddox" w:date="2015-05-06T00:58:00Z">
              <w:rPr/>
            </w:rPrChange>
          </w:rPr>
          <w:t>S</w:t>
        </w:r>
      </w:ins>
      <w:r w:rsidRPr="00916CF0">
        <w:rPr>
          <w:rFonts w:ascii="Times New Roman" w:hAnsi="Times New Roman" w:cs="Times New Roman"/>
          <w:rPrChange w:id="108" w:author="Wesley Maddox" w:date="2015-05-06T00:58:00Z">
            <w:rPr/>
          </w:rPrChange>
        </w:rPr>
        <w:t>ynapse</w:t>
      </w:r>
      <w:ins w:id="109" w:author="Wesley Maddox" w:date="2015-05-05T23:17:00Z">
        <w:r w:rsidR="00C53994" w:rsidRPr="00916CF0">
          <w:rPr>
            <w:rFonts w:ascii="Times New Roman" w:hAnsi="Times New Roman" w:cs="Times New Roman"/>
            <w:rPrChange w:id="110" w:author="Wesley Maddox" w:date="2015-05-06T00:58:00Z">
              <w:rPr/>
            </w:rPrChange>
          </w:rPr>
          <w:t>s</w:t>
        </w:r>
      </w:ins>
      <w:r w:rsidRPr="00916CF0">
        <w:rPr>
          <w:rFonts w:ascii="Times New Roman" w:hAnsi="Times New Roman" w:cs="Times New Roman"/>
          <w:rPrChange w:id="111" w:author="Wesley Maddox" w:date="2015-05-06T00:58:00Z">
            <w:rPr/>
          </w:rPrChange>
        </w:rPr>
        <w:t xml:space="preserve"> </w:t>
      </w:r>
      <w:del w:id="112" w:author="Wesley Maddox" w:date="2015-05-05T23:17:00Z">
        <w:r w:rsidRPr="00916CF0" w:rsidDel="00C53994">
          <w:rPr>
            <w:rFonts w:ascii="Times New Roman" w:hAnsi="Times New Roman" w:cs="Times New Roman"/>
            <w:rPrChange w:id="113" w:author="Wesley Maddox" w:date="2015-05-06T00:58:00Z">
              <w:rPr/>
            </w:rPrChange>
          </w:rPr>
          <w:delText>is</w:delText>
        </w:r>
      </w:del>
      <w:ins w:id="114" w:author="Wesley Maddox" w:date="2015-05-05T23:17:00Z">
        <w:r w:rsidR="00C53994" w:rsidRPr="00916CF0">
          <w:rPr>
            <w:rFonts w:ascii="Times New Roman" w:hAnsi="Times New Roman" w:cs="Times New Roman"/>
            <w:rPrChange w:id="115" w:author="Wesley Maddox" w:date="2015-05-06T00:58:00Z">
              <w:rPr/>
            </w:rPrChange>
          </w:rPr>
          <w:t>are</w:t>
        </w:r>
      </w:ins>
      <w:r w:rsidRPr="00916CF0">
        <w:rPr>
          <w:rFonts w:ascii="Times New Roman" w:hAnsi="Times New Roman" w:cs="Times New Roman"/>
          <w:rPrChange w:id="116" w:author="Wesley Maddox" w:date="2015-05-06T00:58:00Z">
            <w:rPr/>
          </w:rPrChange>
        </w:rPr>
        <w:t xml:space="preserve"> very important for the human body, especially for the signal transmission in the neuron system. Exocytosis and endocytosis are the most important process</w:t>
      </w:r>
      <w:ins w:id="117" w:author="Wesley Maddox" w:date="2015-05-05T23:17:00Z">
        <w:r w:rsidR="00C53994" w:rsidRPr="00916CF0">
          <w:rPr>
            <w:rFonts w:ascii="Times New Roman" w:hAnsi="Times New Roman" w:cs="Times New Roman"/>
            <w:rPrChange w:id="118" w:author="Wesley Maddox" w:date="2015-05-06T00:58:00Z">
              <w:rPr/>
            </w:rPrChange>
          </w:rPr>
          <w:t>es</w:t>
        </w:r>
      </w:ins>
      <w:r w:rsidRPr="00916CF0">
        <w:rPr>
          <w:rFonts w:ascii="Times New Roman" w:hAnsi="Times New Roman" w:cs="Times New Roman"/>
          <w:rPrChange w:id="119" w:author="Wesley Maddox" w:date="2015-05-06T00:58:00Z">
            <w:rPr/>
          </w:rPrChange>
        </w:rPr>
        <w:t xml:space="preserve"> in the vesicles containing neuron-transmitters release in the pre-synapse, which are responsible for the signal transmission in the synaptic junction. Specifically, </w:t>
      </w:r>
      <w:r w:rsidR="00A770E8" w:rsidRPr="00916CF0">
        <w:rPr>
          <w:rFonts w:ascii="Times New Roman" w:hAnsi="Times New Roman" w:cs="Times New Roman"/>
          <w:rPrChange w:id="120" w:author="Wesley Maddox" w:date="2015-05-06T00:58:00Z">
            <w:rPr/>
          </w:rPrChange>
        </w:rPr>
        <w:t xml:space="preserve">during the neuron-transmitters release process, </w:t>
      </w:r>
      <w:del w:id="121" w:author="Wesley Maddox" w:date="2015-05-05T23:17:00Z">
        <w:r w:rsidR="00A770E8" w:rsidRPr="00916CF0" w:rsidDel="00C53994">
          <w:rPr>
            <w:rFonts w:ascii="Times New Roman" w:hAnsi="Times New Roman" w:cs="Times New Roman"/>
            <w:rPrChange w:id="122" w:author="Wesley Maddox" w:date="2015-05-06T00:58:00Z">
              <w:rPr/>
            </w:rPrChange>
          </w:rPr>
          <w:delText>first thing happen</w:delText>
        </w:r>
        <w:r w:rsidRPr="00916CF0" w:rsidDel="00C53994">
          <w:rPr>
            <w:rFonts w:ascii="Times New Roman" w:hAnsi="Times New Roman" w:cs="Times New Roman"/>
            <w:rPrChange w:id="123" w:author="Wesley Maddox" w:date="2015-05-06T00:58:00Z">
              <w:rPr/>
            </w:rPrChange>
          </w:rPr>
          <w:delText xml:space="preserve"> </w:delText>
        </w:r>
        <w:r w:rsidR="00A770E8" w:rsidRPr="00916CF0" w:rsidDel="00C53994">
          <w:rPr>
            <w:rFonts w:ascii="Times New Roman" w:hAnsi="Times New Roman" w:cs="Times New Roman"/>
            <w:rPrChange w:id="124" w:author="Wesley Maddox" w:date="2015-05-06T00:58:00Z">
              <w:rPr/>
            </w:rPrChange>
          </w:rPr>
          <w:delText xml:space="preserve">is that </w:delText>
        </w:r>
        <w:r w:rsidRPr="00916CF0" w:rsidDel="00C53994">
          <w:rPr>
            <w:rFonts w:ascii="Times New Roman" w:hAnsi="Times New Roman" w:cs="Times New Roman"/>
            <w:rPrChange w:id="125" w:author="Wesley Maddox" w:date="2015-05-06T00:58:00Z">
              <w:rPr/>
            </w:rPrChange>
          </w:rPr>
          <w:delText>the vesicles fusion to the cell membrane</w:delText>
        </w:r>
      </w:del>
      <w:ins w:id="126" w:author="Wesley Maddox" w:date="2015-05-05T23:17:00Z">
        <w:r w:rsidR="00C53994" w:rsidRPr="00916CF0">
          <w:rPr>
            <w:rFonts w:ascii="Times New Roman" w:hAnsi="Times New Roman" w:cs="Times New Roman"/>
            <w:rPrChange w:id="127" w:author="Wesley Maddox" w:date="2015-05-06T00:58:00Z">
              <w:rPr/>
            </w:rPrChange>
          </w:rPr>
          <w:t>the first step is the fusion of the vesicle to the membrane</w:t>
        </w:r>
      </w:ins>
      <w:r w:rsidRPr="00916CF0">
        <w:rPr>
          <w:rFonts w:ascii="Times New Roman" w:hAnsi="Times New Roman" w:cs="Times New Roman"/>
          <w:rPrChange w:id="128" w:author="Wesley Maddox" w:date="2015-05-06T00:58:00Z">
            <w:rPr/>
          </w:rPrChange>
        </w:rPr>
        <w:t xml:space="preserve"> in the pre-synapse, </w:t>
      </w:r>
      <w:ins w:id="129" w:author="Wesley Maddox" w:date="2015-05-05T23:18:00Z">
        <w:r w:rsidR="00C53994" w:rsidRPr="00916CF0">
          <w:rPr>
            <w:rFonts w:ascii="Times New Roman" w:hAnsi="Times New Roman" w:cs="Times New Roman"/>
            <w:rPrChange w:id="130" w:author="Wesley Maddox" w:date="2015-05-06T00:58:00Z">
              <w:rPr/>
            </w:rPrChange>
          </w:rPr>
          <w:t xml:space="preserve">while the second step is the re-sealing of the vesicle after releasing the signaling molecule (is this phrase right?), and the third and final step is the return of the vesicle </w:t>
        </w:r>
      </w:ins>
      <w:del w:id="131" w:author="Wesley Maddox" w:date="2015-05-05T23:18:00Z">
        <w:r w:rsidR="00A770E8" w:rsidRPr="00916CF0" w:rsidDel="00C53994">
          <w:rPr>
            <w:rFonts w:ascii="Times New Roman" w:hAnsi="Times New Roman" w:cs="Times New Roman"/>
            <w:rPrChange w:id="132" w:author="Wesley Maddox" w:date="2015-05-06T00:58:00Z">
              <w:rPr/>
            </w:rPrChange>
          </w:rPr>
          <w:delText>second thing happen is that the fusion part re-sealed</w:delText>
        </w:r>
      </w:del>
      <w:del w:id="133" w:author="Wesley Maddox" w:date="2015-05-05T23:19:00Z">
        <w:r w:rsidR="00A770E8" w:rsidRPr="00916CF0" w:rsidDel="00C53994">
          <w:rPr>
            <w:rFonts w:ascii="Times New Roman" w:hAnsi="Times New Roman" w:cs="Times New Roman"/>
            <w:rPrChange w:id="134" w:author="Wesley Maddox" w:date="2015-05-06T00:58:00Z">
              <w:rPr/>
            </w:rPrChange>
          </w:rPr>
          <w:delText>, then get back into</w:delText>
        </w:r>
      </w:del>
      <w:ins w:id="135" w:author="Wesley Maddox" w:date="2015-05-05T23:19:00Z">
        <w:r w:rsidR="00C53994" w:rsidRPr="00916CF0">
          <w:rPr>
            <w:rFonts w:ascii="Times New Roman" w:hAnsi="Times New Roman" w:cs="Times New Roman"/>
            <w:rPrChange w:id="136" w:author="Wesley Maddox" w:date="2015-05-06T00:58:00Z">
              <w:rPr/>
            </w:rPrChange>
          </w:rPr>
          <w:t>to</w:t>
        </w:r>
      </w:ins>
      <w:r w:rsidR="00A770E8" w:rsidRPr="00916CF0">
        <w:rPr>
          <w:rFonts w:ascii="Times New Roman" w:hAnsi="Times New Roman" w:cs="Times New Roman"/>
          <w:rPrChange w:id="137" w:author="Wesley Maddox" w:date="2015-05-06T00:58:00Z">
            <w:rPr/>
          </w:rPrChange>
        </w:rPr>
        <w:t xml:space="preserve"> the cytoplasm. </w:t>
      </w:r>
      <w:del w:id="138" w:author="Wesley Maddox" w:date="2015-05-05T23:19:00Z">
        <w:r w:rsidR="00A770E8" w:rsidRPr="00916CF0" w:rsidDel="00C53994">
          <w:rPr>
            <w:rFonts w:ascii="Times New Roman" w:hAnsi="Times New Roman" w:cs="Times New Roman"/>
            <w:rPrChange w:id="139" w:author="Wesley Maddox" w:date="2015-05-06T00:58:00Z">
              <w:rPr/>
            </w:rPrChange>
          </w:rPr>
          <w:delText xml:space="preserve">So </w:delText>
        </w:r>
      </w:del>
      <w:ins w:id="140" w:author="Wesley Maddox" w:date="2015-05-05T23:19:00Z">
        <w:r w:rsidR="00C53994" w:rsidRPr="00916CF0">
          <w:rPr>
            <w:rFonts w:ascii="Times New Roman" w:hAnsi="Times New Roman" w:cs="Times New Roman"/>
            <w:rPrChange w:id="141" w:author="Wesley Maddox" w:date="2015-05-06T00:58:00Z">
              <w:rPr/>
            </w:rPrChange>
          </w:rPr>
          <w:t>Thus,</w:t>
        </w:r>
        <w:r w:rsidR="00C53994" w:rsidRPr="00916CF0">
          <w:rPr>
            <w:rFonts w:ascii="Times New Roman" w:hAnsi="Times New Roman" w:cs="Times New Roman"/>
            <w:rPrChange w:id="142" w:author="Wesley Maddox" w:date="2015-05-06T00:58:00Z">
              <w:rPr/>
            </w:rPrChange>
          </w:rPr>
          <w:t xml:space="preserve"> </w:t>
        </w:r>
      </w:ins>
      <w:r w:rsidR="00A770E8" w:rsidRPr="00916CF0">
        <w:rPr>
          <w:rFonts w:ascii="Times New Roman" w:hAnsi="Times New Roman" w:cs="Times New Roman"/>
          <w:rPrChange w:id="143" w:author="Wesley Maddox" w:date="2015-05-06T00:58:00Z">
            <w:rPr/>
          </w:rPrChange>
        </w:rPr>
        <w:t xml:space="preserve">endocytosis </w:t>
      </w:r>
      <w:del w:id="144" w:author="Wesley Maddox" w:date="2015-05-05T23:19:00Z">
        <w:r w:rsidR="00A770E8" w:rsidRPr="00916CF0" w:rsidDel="00C53994">
          <w:rPr>
            <w:rFonts w:ascii="Times New Roman" w:hAnsi="Times New Roman" w:cs="Times New Roman"/>
            <w:rPrChange w:id="145" w:author="Wesley Maddox" w:date="2015-05-06T00:58:00Z">
              <w:rPr/>
            </w:rPrChange>
          </w:rPr>
          <w:delText>happened</w:delText>
        </w:r>
      </w:del>
      <w:ins w:id="146" w:author="Wesley Maddox" w:date="2015-05-05T23:19:00Z">
        <w:r w:rsidR="00C53994" w:rsidRPr="00916CF0">
          <w:rPr>
            <w:rFonts w:ascii="Times New Roman" w:hAnsi="Times New Roman" w:cs="Times New Roman"/>
            <w:rPrChange w:id="147" w:author="Wesley Maddox" w:date="2015-05-06T00:58:00Z">
              <w:rPr/>
            </w:rPrChange>
          </w:rPr>
          <w:t>occurs</w:t>
        </w:r>
      </w:ins>
      <w:r w:rsidR="00A770E8" w:rsidRPr="00916CF0">
        <w:rPr>
          <w:rFonts w:ascii="Times New Roman" w:hAnsi="Times New Roman" w:cs="Times New Roman"/>
          <w:rPrChange w:id="148" w:author="Wesley Maddox" w:date="2015-05-06T00:58:00Z">
            <w:rPr/>
          </w:rPrChange>
        </w:rPr>
        <w:t xml:space="preserve"> after exocytosis in the same </w:t>
      </w:r>
      <w:del w:id="149" w:author="Wesley Maddox" w:date="2015-05-05T23:19:00Z">
        <w:r w:rsidR="00A770E8" w:rsidRPr="00916CF0" w:rsidDel="00C53994">
          <w:rPr>
            <w:rFonts w:ascii="Times New Roman" w:hAnsi="Times New Roman" w:cs="Times New Roman"/>
            <w:rPrChange w:id="150" w:author="Wesley Maddox" w:date="2015-05-06T00:58:00Z">
              <w:rPr/>
            </w:rPrChange>
          </w:rPr>
          <w:delText>process</w:delText>
        </w:r>
      </w:del>
      <w:ins w:id="151" w:author="Wesley Maddox" w:date="2015-05-05T23:19:00Z">
        <w:r w:rsidR="00C53994" w:rsidRPr="00916CF0">
          <w:rPr>
            <w:rFonts w:ascii="Times New Roman" w:hAnsi="Times New Roman" w:cs="Times New Roman"/>
            <w:rPrChange w:id="152" w:author="Wesley Maddox" w:date="2015-05-06T00:58:00Z">
              <w:rPr/>
            </w:rPrChange>
          </w:rPr>
          <w:t>pathway</w:t>
        </w:r>
      </w:ins>
      <w:r w:rsidR="00A770E8" w:rsidRPr="00916CF0">
        <w:rPr>
          <w:rFonts w:ascii="Times New Roman" w:hAnsi="Times New Roman" w:cs="Times New Roman"/>
          <w:rPrChange w:id="153" w:author="Wesley Maddox" w:date="2015-05-06T00:58:00Z">
            <w:rPr/>
          </w:rPrChange>
        </w:rPr>
        <w:t xml:space="preserve">. Therefore, exocytosis and endocytosis are tightly </w:t>
      </w:r>
      <w:del w:id="154" w:author="Wesley Maddox" w:date="2015-05-05T23:20:00Z">
        <w:r w:rsidR="00A770E8" w:rsidRPr="00916CF0" w:rsidDel="00C53994">
          <w:rPr>
            <w:rFonts w:ascii="Times New Roman" w:hAnsi="Times New Roman" w:cs="Times New Roman"/>
            <w:rPrChange w:id="155" w:author="Wesley Maddox" w:date="2015-05-06T00:58:00Z">
              <w:rPr/>
            </w:rPrChange>
          </w:rPr>
          <w:delText xml:space="preserve">relative </w:delText>
        </w:r>
      </w:del>
      <w:ins w:id="156" w:author="Wesley Maddox" w:date="2015-05-05T23:20:00Z">
        <w:r w:rsidR="00C53994" w:rsidRPr="00916CF0">
          <w:rPr>
            <w:rFonts w:ascii="Times New Roman" w:hAnsi="Times New Roman" w:cs="Times New Roman"/>
            <w:rPrChange w:id="157" w:author="Wesley Maddox" w:date="2015-05-06T00:58:00Z">
              <w:rPr/>
            </w:rPrChange>
          </w:rPr>
          <w:t>related</w:t>
        </w:r>
        <w:r w:rsidR="00C53994" w:rsidRPr="00916CF0">
          <w:rPr>
            <w:rFonts w:ascii="Times New Roman" w:hAnsi="Times New Roman" w:cs="Times New Roman"/>
            <w:rPrChange w:id="158" w:author="Wesley Maddox" w:date="2015-05-06T00:58:00Z">
              <w:rPr/>
            </w:rPrChange>
          </w:rPr>
          <w:t xml:space="preserve"> </w:t>
        </w:r>
      </w:ins>
      <w:r w:rsidR="00A770E8" w:rsidRPr="00916CF0">
        <w:rPr>
          <w:rFonts w:ascii="Times New Roman" w:hAnsi="Times New Roman" w:cs="Times New Roman"/>
          <w:rPrChange w:id="159" w:author="Wesley Maddox" w:date="2015-05-06T00:58:00Z">
            <w:rPr/>
          </w:rPrChange>
        </w:rPr>
        <w:t xml:space="preserve">to each </w:t>
      </w:r>
      <w:commentRangeStart w:id="160"/>
      <w:r w:rsidR="00A770E8" w:rsidRPr="00916CF0">
        <w:rPr>
          <w:rFonts w:ascii="Times New Roman" w:hAnsi="Times New Roman" w:cs="Times New Roman"/>
          <w:rPrChange w:id="161" w:author="Wesley Maddox" w:date="2015-05-06T00:58:00Z">
            <w:rPr/>
          </w:rPrChange>
        </w:rPr>
        <w:t>other</w:t>
      </w:r>
      <w:commentRangeEnd w:id="160"/>
      <w:r w:rsidR="00C53994" w:rsidRPr="00916CF0">
        <w:rPr>
          <w:rStyle w:val="CommentReference"/>
          <w:rFonts w:ascii="Times New Roman" w:hAnsi="Times New Roman" w:cs="Times New Roman"/>
          <w:sz w:val="22"/>
          <w:szCs w:val="22"/>
          <w:rPrChange w:id="162" w:author="Wesley Maddox" w:date="2015-05-06T00:58:00Z">
            <w:rPr>
              <w:rStyle w:val="CommentReference"/>
            </w:rPr>
          </w:rPrChange>
        </w:rPr>
        <w:commentReference w:id="160"/>
      </w:r>
      <w:r w:rsidR="00A770E8" w:rsidRPr="00916CF0">
        <w:rPr>
          <w:rFonts w:ascii="Times New Roman" w:hAnsi="Times New Roman" w:cs="Times New Roman"/>
          <w:rPrChange w:id="163" w:author="Wesley Maddox" w:date="2015-05-06T00:58:00Z">
            <w:rPr/>
          </w:rPrChange>
        </w:rPr>
        <w:t>.</w:t>
      </w:r>
      <w:ins w:id="164" w:author="Wesley Maddox" w:date="2015-05-06T00:58:00Z">
        <w:r w:rsidR="00916CF0">
          <w:rPr>
            <w:rFonts w:ascii="Times New Roman" w:hAnsi="Times New Roman" w:cs="Times New Roman"/>
          </w:rPr>
          <w:t xml:space="preserve"> However, the full extent of this relationship is not understood. </w:t>
        </w:r>
      </w:ins>
    </w:p>
    <w:p w14:paraId="019C5775" w14:textId="66B14FF2" w:rsidR="00825E6E" w:rsidRPr="00916CF0" w:rsidRDefault="00314BBF" w:rsidP="00916CF0">
      <w:pPr>
        <w:rPr>
          <w:rFonts w:ascii="Times New Roman" w:hAnsi="Times New Roman" w:cs="Times New Roman"/>
          <w:rPrChange w:id="165" w:author="Wesley Maddox" w:date="2015-05-06T00:58:00Z">
            <w:rPr/>
          </w:rPrChange>
        </w:rPr>
      </w:pPr>
      <w:del w:id="166" w:author="Wesley Maddox" w:date="2015-05-05T23:20:00Z">
        <w:r w:rsidRPr="00916CF0" w:rsidDel="00C53994">
          <w:rPr>
            <w:rFonts w:ascii="Times New Roman" w:hAnsi="Times New Roman" w:cs="Times New Roman"/>
            <w:rPrChange w:id="167" w:author="Wesley Maddox" w:date="2015-05-06T00:58:00Z">
              <w:rPr/>
            </w:rPrChange>
          </w:rPr>
          <w:delText>We know e</w:delText>
        </w:r>
      </w:del>
      <w:del w:id="168" w:author="Wesley Maddox" w:date="2015-05-06T00:58:00Z">
        <w:r w:rsidRPr="00916CF0" w:rsidDel="00916CF0">
          <w:rPr>
            <w:rFonts w:ascii="Times New Roman" w:hAnsi="Times New Roman" w:cs="Times New Roman"/>
            <w:rPrChange w:id="169" w:author="Wesley Maddox" w:date="2015-05-06T00:58:00Z">
              <w:rPr/>
            </w:rPrChange>
          </w:rPr>
          <w:delText xml:space="preserve">xocytosis and endocytosis have </w:delText>
        </w:r>
      </w:del>
      <w:del w:id="170" w:author="Wesley Maddox" w:date="2015-05-05T23:20:00Z">
        <w:r w:rsidRPr="00916CF0" w:rsidDel="00C53994">
          <w:rPr>
            <w:rFonts w:ascii="Times New Roman" w:hAnsi="Times New Roman" w:cs="Times New Roman"/>
            <w:rPrChange w:id="171" w:author="Wesley Maddox" w:date="2015-05-06T00:58:00Z">
              <w:rPr/>
            </w:rPrChange>
          </w:rPr>
          <w:delText>the tightly association</w:delText>
        </w:r>
      </w:del>
      <w:del w:id="172" w:author="Wesley Maddox" w:date="2015-05-06T00:58:00Z">
        <w:r w:rsidRPr="00916CF0" w:rsidDel="00916CF0">
          <w:rPr>
            <w:rFonts w:ascii="Times New Roman" w:hAnsi="Times New Roman" w:cs="Times New Roman"/>
            <w:rPrChange w:id="173" w:author="Wesley Maddox" w:date="2015-05-06T00:58:00Z">
              <w:rPr/>
            </w:rPrChange>
          </w:rPr>
          <w:delText xml:space="preserve"> </w:delText>
        </w:r>
      </w:del>
      <w:del w:id="174" w:author="Wesley Maddox" w:date="2015-05-05T23:20:00Z">
        <w:r w:rsidRPr="00916CF0" w:rsidDel="00C53994">
          <w:rPr>
            <w:rFonts w:ascii="Times New Roman" w:hAnsi="Times New Roman" w:cs="Times New Roman"/>
            <w:rPrChange w:id="175" w:author="Wesley Maddox" w:date="2015-05-06T00:58:00Z">
              <w:rPr/>
            </w:rPrChange>
          </w:rPr>
          <w:delText xml:space="preserve">between </w:delText>
        </w:r>
      </w:del>
      <w:del w:id="176" w:author="Wesley Maddox" w:date="2015-05-06T00:58:00Z">
        <w:r w:rsidRPr="00916CF0" w:rsidDel="00916CF0">
          <w:rPr>
            <w:rFonts w:ascii="Times New Roman" w:hAnsi="Times New Roman" w:cs="Times New Roman"/>
            <w:rPrChange w:id="177" w:author="Wesley Maddox" w:date="2015-05-06T00:58:00Z">
              <w:rPr/>
            </w:rPrChange>
          </w:rPr>
          <w:delText>each other</w:delText>
        </w:r>
      </w:del>
      <w:del w:id="178" w:author="Wesley Maddox" w:date="2015-05-05T23:20:00Z">
        <w:r w:rsidRPr="00916CF0" w:rsidDel="00C53994">
          <w:rPr>
            <w:rFonts w:ascii="Times New Roman" w:hAnsi="Times New Roman" w:cs="Times New Roman"/>
            <w:rPrChange w:id="179" w:author="Wesley Maddox" w:date="2015-05-06T00:58:00Z">
              <w:rPr/>
            </w:rPrChange>
          </w:rPr>
          <w:delText>,</w:delText>
        </w:r>
      </w:del>
      <w:del w:id="180" w:author="Wesley Maddox" w:date="2015-05-06T00:58:00Z">
        <w:r w:rsidRPr="00916CF0" w:rsidDel="00916CF0">
          <w:rPr>
            <w:rFonts w:ascii="Times New Roman" w:hAnsi="Times New Roman" w:cs="Times New Roman"/>
            <w:rPrChange w:id="181" w:author="Wesley Maddox" w:date="2015-05-06T00:58:00Z">
              <w:rPr/>
            </w:rPrChange>
          </w:rPr>
          <w:delText xml:space="preserve"> however, </w:delText>
        </w:r>
      </w:del>
      <w:del w:id="182" w:author="Wesley Maddox" w:date="2015-05-05T23:20:00Z">
        <w:r w:rsidRPr="00916CF0" w:rsidDel="00C53994">
          <w:rPr>
            <w:rFonts w:ascii="Times New Roman" w:hAnsi="Times New Roman" w:cs="Times New Roman"/>
            <w:rPrChange w:id="183" w:author="Wesley Maddox" w:date="2015-05-06T00:58:00Z">
              <w:rPr/>
            </w:rPrChange>
          </w:rPr>
          <w:delText xml:space="preserve">we don’t </w:delText>
        </w:r>
        <w:r w:rsidR="00F70146" w:rsidRPr="00916CF0" w:rsidDel="00C53994">
          <w:rPr>
            <w:rFonts w:ascii="Times New Roman" w:hAnsi="Times New Roman" w:cs="Times New Roman"/>
            <w:rPrChange w:id="184" w:author="Wesley Maddox" w:date="2015-05-06T00:58:00Z">
              <w:rPr/>
            </w:rPrChange>
          </w:rPr>
          <w:delText xml:space="preserve">quite </w:delText>
        </w:r>
        <w:r w:rsidRPr="00916CF0" w:rsidDel="00C53994">
          <w:rPr>
            <w:rFonts w:ascii="Times New Roman" w:hAnsi="Times New Roman" w:cs="Times New Roman"/>
            <w:rPrChange w:id="185" w:author="Wesley Maddox" w:date="2015-05-06T00:58:00Z">
              <w:rPr/>
            </w:rPrChange>
          </w:rPr>
          <w:delText>understand the full sight of the association between them</w:delText>
        </w:r>
      </w:del>
      <w:del w:id="186" w:author="Wesley Maddox" w:date="2015-05-06T00:58:00Z">
        <w:r w:rsidRPr="00916CF0" w:rsidDel="00916CF0">
          <w:rPr>
            <w:rFonts w:ascii="Times New Roman" w:hAnsi="Times New Roman" w:cs="Times New Roman"/>
            <w:rPrChange w:id="187" w:author="Wesley Maddox" w:date="2015-05-06T00:58:00Z">
              <w:rPr/>
            </w:rPrChange>
          </w:rPr>
          <w:delText xml:space="preserve">. </w:delText>
        </w:r>
      </w:del>
      <w:del w:id="188" w:author="Wesley Maddox" w:date="2015-05-06T00:59:00Z">
        <w:r w:rsidRPr="00916CF0" w:rsidDel="00916CF0">
          <w:rPr>
            <w:rFonts w:ascii="Times New Roman" w:hAnsi="Times New Roman" w:cs="Times New Roman"/>
            <w:rPrChange w:id="189" w:author="Wesley Maddox" w:date="2015-05-06T00:58:00Z">
              <w:rPr/>
            </w:rPrChange>
          </w:rPr>
          <w:delText xml:space="preserve">Therefore, </w:delText>
        </w:r>
      </w:del>
      <w:del w:id="190" w:author="Wesley Maddox" w:date="2015-05-05T23:21:00Z">
        <w:r w:rsidRPr="00916CF0" w:rsidDel="00C53994">
          <w:rPr>
            <w:rFonts w:ascii="Times New Roman" w:hAnsi="Times New Roman" w:cs="Times New Roman"/>
            <w:rPrChange w:id="191" w:author="Wesley Maddox" w:date="2015-05-06T00:58:00Z">
              <w:rPr/>
            </w:rPrChange>
          </w:rPr>
          <w:delText xml:space="preserve">we develop the method trying to find the core </w:delText>
        </w:r>
        <w:r w:rsidR="00F70146" w:rsidRPr="00916CF0" w:rsidDel="00C53994">
          <w:rPr>
            <w:rFonts w:ascii="Times New Roman" w:hAnsi="Times New Roman" w:cs="Times New Roman"/>
            <w:rPrChange w:id="192" w:author="Wesley Maddox" w:date="2015-05-06T00:58:00Z">
              <w:rPr/>
            </w:rPrChange>
          </w:rPr>
          <w:delText xml:space="preserve">proteins in </w:delText>
        </w:r>
        <w:r w:rsidR="00612D0B" w:rsidRPr="00916CF0" w:rsidDel="00C53994">
          <w:rPr>
            <w:rFonts w:ascii="Times New Roman" w:hAnsi="Times New Roman" w:cs="Times New Roman"/>
            <w:rPrChange w:id="193" w:author="Wesley Maddox" w:date="2015-05-06T00:58:00Z">
              <w:rPr/>
            </w:rPrChange>
          </w:rPr>
          <w:delText xml:space="preserve">exocytosis, </w:delText>
        </w:r>
        <w:r w:rsidR="00F70146" w:rsidRPr="00916CF0" w:rsidDel="00C53994">
          <w:rPr>
            <w:rFonts w:ascii="Times New Roman" w:hAnsi="Times New Roman" w:cs="Times New Roman"/>
            <w:rPrChange w:id="194" w:author="Wesley Maddox" w:date="2015-05-06T00:58:00Z">
              <w:rPr/>
            </w:rPrChange>
          </w:rPr>
          <w:delText>endocytosis</w:delText>
        </w:r>
        <w:r w:rsidR="00612D0B" w:rsidRPr="00916CF0" w:rsidDel="00C53994">
          <w:rPr>
            <w:rFonts w:ascii="Times New Roman" w:hAnsi="Times New Roman" w:cs="Times New Roman"/>
            <w:rPrChange w:id="195" w:author="Wesley Maddox" w:date="2015-05-06T00:58:00Z">
              <w:rPr/>
            </w:rPrChange>
          </w:rPr>
          <w:delText xml:space="preserve"> and either exocytosis or endocytosis</w:delText>
        </w:r>
      </w:del>
      <w:ins w:id="196" w:author="Wesley Maddox" w:date="2015-05-06T00:59:00Z">
        <w:r w:rsidR="00916CF0">
          <w:rPr>
            <w:rFonts w:ascii="Times New Roman" w:hAnsi="Times New Roman" w:cs="Times New Roman"/>
          </w:rPr>
          <w:t>We therefore</w:t>
        </w:r>
      </w:ins>
      <w:ins w:id="197" w:author="Wesley Maddox" w:date="2015-05-05T23:21:00Z">
        <w:r w:rsidR="00916CF0" w:rsidRPr="00916CF0">
          <w:rPr>
            <w:rFonts w:ascii="Times New Roman" w:hAnsi="Times New Roman" w:cs="Times New Roman"/>
            <w:rPrChange w:id="198" w:author="Wesley Maddox" w:date="2015-05-06T00:58:00Z">
              <w:rPr/>
            </w:rPrChange>
          </w:rPr>
          <w:t xml:space="preserve"> propose to utilize</w:t>
        </w:r>
        <w:r w:rsidR="00C53994" w:rsidRPr="00916CF0">
          <w:rPr>
            <w:rFonts w:ascii="Times New Roman" w:hAnsi="Times New Roman" w:cs="Times New Roman"/>
            <w:rPrChange w:id="199" w:author="Wesley Maddox" w:date="2015-05-06T00:58:00Z">
              <w:rPr/>
            </w:rPrChange>
          </w:rPr>
          <w:t xml:space="preserve"> new method</w:t>
        </w:r>
      </w:ins>
      <w:ins w:id="200" w:author="Wesley Maddox" w:date="2015-05-06T00:58:00Z">
        <w:r w:rsidR="00916CF0" w:rsidRPr="00916CF0">
          <w:rPr>
            <w:rFonts w:ascii="Times New Roman" w:hAnsi="Times New Roman" w:cs="Times New Roman"/>
            <w:rPrChange w:id="201" w:author="Wesley Maddox" w:date="2015-05-06T00:58:00Z">
              <w:rPr/>
            </w:rPrChange>
          </w:rPr>
          <w:t>s</w:t>
        </w:r>
      </w:ins>
      <w:ins w:id="202" w:author="Wesley Maddox" w:date="2015-05-05T23:21:00Z">
        <w:r w:rsidR="00C53994" w:rsidRPr="00916CF0">
          <w:rPr>
            <w:rFonts w:ascii="Times New Roman" w:hAnsi="Times New Roman" w:cs="Times New Roman"/>
            <w:rPrChange w:id="203" w:author="Wesley Maddox" w:date="2015-05-06T00:58:00Z">
              <w:rPr/>
            </w:rPrChange>
          </w:rPr>
          <w:t xml:space="preserve"> to more fully investigate this relationship</w:t>
        </w:r>
      </w:ins>
      <w:r w:rsidR="00612D0B" w:rsidRPr="00916CF0">
        <w:rPr>
          <w:rFonts w:ascii="Times New Roman" w:hAnsi="Times New Roman" w:cs="Times New Roman"/>
          <w:rPrChange w:id="204" w:author="Wesley Maddox" w:date="2015-05-06T00:58:00Z">
            <w:rPr/>
          </w:rPrChange>
        </w:rPr>
        <w:t xml:space="preserve">. </w:t>
      </w:r>
      <w:del w:id="205" w:author="Wesley Maddox" w:date="2015-05-05T23:21:00Z">
        <w:r w:rsidR="00612D0B" w:rsidRPr="00916CF0" w:rsidDel="00C53994">
          <w:rPr>
            <w:rFonts w:ascii="Times New Roman" w:hAnsi="Times New Roman" w:cs="Times New Roman"/>
            <w:rPrChange w:id="206" w:author="Wesley Maddox" w:date="2015-05-06T00:58:00Z">
              <w:rPr/>
            </w:rPrChange>
          </w:rPr>
          <w:delText xml:space="preserve">Because of the limitation of the </w:delText>
        </w:r>
        <w:r w:rsidR="00585FEB" w:rsidRPr="00916CF0" w:rsidDel="00C53994">
          <w:rPr>
            <w:rFonts w:ascii="Times New Roman" w:hAnsi="Times New Roman" w:cs="Times New Roman"/>
            <w:rPrChange w:id="207" w:author="Wesley Maddox" w:date="2015-05-06T00:58:00Z">
              <w:rPr/>
            </w:rPrChange>
          </w:rPr>
          <w:delText>kegg</w:delText>
        </w:r>
        <w:r w:rsidR="00612D0B" w:rsidRPr="00916CF0" w:rsidDel="00C53994">
          <w:rPr>
            <w:rFonts w:ascii="Times New Roman" w:hAnsi="Times New Roman" w:cs="Times New Roman"/>
            <w:rPrChange w:id="208" w:author="Wesley Maddox" w:date="2015-05-06T00:58:00Z">
              <w:rPr/>
            </w:rPrChange>
          </w:rPr>
          <w:delText xml:space="preserve"> database, we couldn’t set up the proteins network both in exocytosis and </w:delText>
        </w:r>
        <w:commentRangeStart w:id="209"/>
        <w:r w:rsidR="00612D0B" w:rsidRPr="00916CF0" w:rsidDel="00C53994">
          <w:rPr>
            <w:rFonts w:ascii="Times New Roman" w:hAnsi="Times New Roman" w:cs="Times New Roman"/>
            <w:rPrChange w:id="210" w:author="Wesley Maddox" w:date="2015-05-06T00:58:00Z">
              <w:rPr/>
            </w:rPrChange>
          </w:rPr>
          <w:delText>endocytosis</w:delText>
        </w:r>
      </w:del>
      <w:commentRangeEnd w:id="209"/>
      <w:r w:rsidR="00C53994" w:rsidRPr="00916CF0">
        <w:rPr>
          <w:rStyle w:val="CommentReference"/>
          <w:rFonts w:ascii="Times New Roman" w:hAnsi="Times New Roman" w:cs="Times New Roman"/>
          <w:sz w:val="22"/>
          <w:szCs w:val="22"/>
          <w:rPrChange w:id="211" w:author="Wesley Maddox" w:date="2015-05-06T00:58:00Z">
            <w:rPr>
              <w:rStyle w:val="CommentReference"/>
            </w:rPr>
          </w:rPrChange>
        </w:rPr>
        <w:commentReference w:id="209"/>
      </w:r>
      <w:del w:id="212" w:author="Wesley Maddox" w:date="2015-05-05T23:21:00Z">
        <w:r w:rsidR="00612D0B" w:rsidRPr="00916CF0" w:rsidDel="00C53994">
          <w:rPr>
            <w:rFonts w:ascii="Times New Roman" w:hAnsi="Times New Roman" w:cs="Times New Roman"/>
            <w:rPrChange w:id="213" w:author="Wesley Maddox" w:date="2015-05-06T00:58:00Z">
              <w:rPr/>
            </w:rPrChange>
          </w:rPr>
          <w:delText xml:space="preserve">. </w:delText>
        </w:r>
      </w:del>
    </w:p>
    <w:p w14:paraId="65D3C392" w14:textId="6E52E83C" w:rsidR="00FB710A" w:rsidRPr="00916CF0" w:rsidRDefault="00A770E8">
      <w:pPr>
        <w:rPr>
          <w:ins w:id="214" w:author="Wesley Maddox" w:date="2015-05-06T00:40:00Z"/>
          <w:rFonts w:ascii="Times New Roman" w:hAnsi="Times New Roman" w:cs="Times New Roman"/>
          <w:rPrChange w:id="215" w:author="Wesley Maddox" w:date="2015-05-06T00:58:00Z">
            <w:rPr>
              <w:ins w:id="216" w:author="Wesley Maddox" w:date="2015-05-06T00:40:00Z"/>
            </w:rPr>
          </w:rPrChange>
        </w:rPr>
      </w:pPr>
      <w:del w:id="217" w:author="Wesley Maddox" w:date="2015-05-05T23:22:00Z">
        <w:r w:rsidRPr="00916CF0" w:rsidDel="00D97DCE">
          <w:rPr>
            <w:rFonts w:ascii="Times New Roman" w:hAnsi="Times New Roman" w:cs="Times New Roman"/>
            <w:rPrChange w:id="218" w:author="Wesley Maddox" w:date="2015-05-06T00:58:00Z">
              <w:rPr/>
            </w:rPrChange>
          </w:rPr>
          <w:delText>We also notice that e</w:delText>
        </w:r>
      </w:del>
      <w:ins w:id="219" w:author="Wesley Maddox" w:date="2015-05-05T23:22:00Z">
        <w:r w:rsidR="00D97DCE" w:rsidRPr="00916CF0">
          <w:rPr>
            <w:rFonts w:ascii="Times New Roman" w:hAnsi="Times New Roman" w:cs="Times New Roman"/>
            <w:rPrChange w:id="220" w:author="Wesley Maddox" w:date="2015-05-06T00:58:00Z">
              <w:rPr/>
            </w:rPrChange>
          </w:rPr>
          <w:t>E</w:t>
        </w:r>
      </w:ins>
      <w:r w:rsidRPr="00916CF0">
        <w:rPr>
          <w:rFonts w:ascii="Times New Roman" w:hAnsi="Times New Roman" w:cs="Times New Roman"/>
          <w:rPrChange w:id="221" w:author="Wesley Maddox" w:date="2015-05-06T00:58:00Z">
            <w:rPr/>
          </w:rPrChange>
        </w:rPr>
        <w:t xml:space="preserve">xocytosis and endocytosis can take place in many different parts of cell, such as </w:t>
      </w:r>
      <w:del w:id="222" w:author="Wesley Maddox" w:date="2015-05-05T23:22:00Z">
        <w:r w:rsidRPr="00916CF0" w:rsidDel="00D97DCE">
          <w:rPr>
            <w:rFonts w:ascii="Times New Roman" w:hAnsi="Times New Roman" w:cs="Times New Roman"/>
            <w:rPrChange w:id="223" w:author="Wesley Maddox" w:date="2015-05-06T00:58:00Z">
              <w:rPr/>
            </w:rPrChange>
          </w:rPr>
          <w:delText>ER</w:delText>
        </w:r>
      </w:del>
      <w:ins w:id="224" w:author="Wesley Maddox" w:date="2015-05-05T23:22:00Z">
        <w:r w:rsidR="00D97DCE" w:rsidRPr="00916CF0">
          <w:rPr>
            <w:rFonts w:ascii="Times New Roman" w:hAnsi="Times New Roman" w:cs="Times New Roman"/>
            <w:rPrChange w:id="225" w:author="Wesley Maddox" w:date="2015-05-06T00:58:00Z">
              <w:rPr/>
            </w:rPrChange>
          </w:rPr>
          <w:t>the endoplasmic reticulum</w:t>
        </w:r>
      </w:ins>
      <w:r w:rsidRPr="00916CF0">
        <w:rPr>
          <w:rFonts w:ascii="Times New Roman" w:hAnsi="Times New Roman" w:cs="Times New Roman"/>
          <w:rPrChange w:id="226" w:author="Wesley Maddox" w:date="2015-05-06T00:58:00Z">
            <w:rPr/>
          </w:rPrChange>
        </w:rPr>
        <w:t xml:space="preserve">, </w:t>
      </w:r>
      <w:ins w:id="227" w:author="Wesley Maddox" w:date="2015-05-05T23:22:00Z">
        <w:r w:rsidR="00D97DCE" w:rsidRPr="00916CF0">
          <w:rPr>
            <w:rFonts w:ascii="Times New Roman" w:hAnsi="Times New Roman" w:cs="Times New Roman"/>
            <w:rPrChange w:id="228" w:author="Wesley Maddox" w:date="2015-05-06T00:58:00Z">
              <w:rPr/>
            </w:rPrChange>
          </w:rPr>
          <w:t xml:space="preserve">the </w:t>
        </w:r>
      </w:ins>
      <w:r w:rsidRPr="00916CF0">
        <w:rPr>
          <w:rFonts w:ascii="Times New Roman" w:hAnsi="Times New Roman" w:cs="Times New Roman"/>
          <w:rPrChange w:id="229" w:author="Wesley Maddox" w:date="2015-05-06T00:58:00Z">
            <w:rPr/>
          </w:rPrChange>
        </w:rPr>
        <w:t>Golgi</w:t>
      </w:r>
      <w:ins w:id="230" w:author="Wesley Maddox" w:date="2015-05-05T23:22:00Z">
        <w:r w:rsidR="00D97DCE" w:rsidRPr="00916CF0">
          <w:rPr>
            <w:rFonts w:ascii="Times New Roman" w:hAnsi="Times New Roman" w:cs="Times New Roman"/>
            <w:rPrChange w:id="231" w:author="Wesley Maddox" w:date="2015-05-06T00:58:00Z">
              <w:rPr/>
            </w:rPrChange>
          </w:rPr>
          <w:t xml:space="preserve"> apparatus</w:t>
        </w:r>
      </w:ins>
      <w:r w:rsidRPr="00916CF0">
        <w:rPr>
          <w:rFonts w:ascii="Times New Roman" w:hAnsi="Times New Roman" w:cs="Times New Roman"/>
          <w:rPrChange w:id="232" w:author="Wesley Maddox" w:date="2015-05-06T00:58:00Z">
            <w:rPr/>
          </w:rPrChange>
        </w:rPr>
        <w:t xml:space="preserve">, </w:t>
      </w:r>
      <w:del w:id="233" w:author="Wesley Maddox" w:date="2015-05-05T23:22:00Z">
        <w:r w:rsidRPr="00916CF0" w:rsidDel="00D97DCE">
          <w:rPr>
            <w:rFonts w:ascii="Times New Roman" w:hAnsi="Times New Roman" w:cs="Times New Roman"/>
            <w:rPrChange w:id="234" w:author="Wesley Maddox" w:date="2015-05-06T00:58:00Z">
              <w:rPr/>
            </w:rPrChange>
          </w:rPr>
          <w:delText>E</w:delText>
        </w:r>
      </w:del>
      <w:ins w:id="235" w:author="Wesley Maddox" w:date="2015-05-05T23:22:00Z">
        <w:r w:rsidR="00D97DCE" w:rsidRPr="00916CF0">
          <w:rPr>
            <w:rFonts w:ascii="Times New Roman" w:hAnsi="Times New Roman" w:cs="Times New Roman"/>
            <w:rPrChange w:id="236" w:author="Wesley Maddox" w:date="2015-05-06T00:58:00Z">
              <w:rPr/>
            </w:rPrChange>
          </w:rPr>
          <w:t>the e</w:t>
        </w:r>
      </w:ins>
      <w:r w:rsidRPr="00916CF0">
        <w:rPr>
          <w:rFonts w:ascii="Times New Roman" w:hAnsi="Times New Roman" w:cs="Times New Roman"/>
          <w:rPrChange w:id="237" w:author="Wesley Maddox" w:date="2015-05-06T00:58:00Z">
            <w:rPr/>
          </w:rPrChange>
        </w:rPr>
        <w:t xml:space="preserve">ndosome, </w:t>
      </w:r>
      <w:del w:id="238" w:author="Wesley Maddox" w:date="2015-05-05T23:22:00Z">
        <w:r w:rsidRPr="00916CF0" w:rsidDel="00D97DCE">
          <w:rPr>
            <w:rFonts w:ascii="Times New Roman" w:hAnsi="Times New Roman" w:cs="Times New Roman"/>
            <w:rPrChange w:id="239" w:author="Wesley Maddox" w:date="2015-05-06T00:58:00Z">
              <w:rPr/>
            </w:rPrChange>
          </w:rPr>
          <w:delText>L</w:delText>
        </w:r>
      </w:del>
      <w:ins w:id="240" w:author="Wesley Maddox" w:date="2015-05-05T23:22:00Z">
        <w:r w:rsidR="00D97DCE" w:rsidRPr="00916CF0">
          <w:rPr>
            <w:rFonts w:ascii="Times New Roman" w:hAnsi="Times New Roman" w:cs="Times New Roman"/>
            <w:rPrChange w:id="241" w:author="Wesley Maddox" w:date="2015-05-06T00:58:00Z">
              <w:rPr/>
            </w:rPrChange>
          </w:rPr>
          <w:t>the l</w:t>
        </w:r>
      </w:ins>
      <w:r w:rsidRPr="00916CF0">
        <w:rPr>
          <w:rFonts w:ascii="Times New Roman" w:hAnsi="Times New Roman" w:cs="Times New Roman"/>
          <w:rPrChange w:id="242" w:author="Wesley Maddox" w:date="2015-05-06T00:58:00Z">
            <w:rPr/>
          </w:rPrChange>
        </w:rPr>
        <w:t xml:space="preserve">ysosome and </w:t>
      </w:r>
      <w:ins w:id="243" w:author="Wesley Maddox" w:date="2015-05-05T23:22:00Z">
        <w:r w:rsidR="00D97DCE" w:rsidRPr="00916CF0">
          <w:rPr>
            <w:rFonts w:ascii="Times New Roman" w:hAnsi="Times New Roman" w:cs="Times New Roman"/>
            <w:rPrChange w:id="244" w:author="Wesley Maddox" w:date="2015-05-06T00:58:00Z">
              <w:rPr/>
            </w:rPrChange>
          </w:rPr>
          <w:t xml:space="preserve">the </w:t>
        </w:r>
      </w:ins>
      <w:r w:rsidRPr="00916CF0">
        <w:rPr>
          <w:rFonts w:ascii="Times New Roman" w:hAnsi="Times New Roman" w:cs="Times New Roman"/>
          <w:rPrChange w:id="245" w:author="Wesley Maddox" w:date="2015-05-06T00:58:00Z">
            <w:rPr/>
          </w:rPrChange>
        </w:rPr>
        <w:t xml:space="preserve">cell membrane. </w:t>
      </w:r>
      <w:r w:rsidR="00825E6E" w:rsidRPr="00916CF0">
        <w:rPr>
          <w:rFonts w:ascii="Times New Roman" w:hAnsi="Times New Roman" w:cs="Times New Roman"/>
          <w:rPrChange w:id="246" w:author="Wesley Maddox" w:date="2015-05-06T00:58:00Z">
            <w:rPr/>
          </w:rPrChange>
        </w:rPr>
        <w:t xml:space="preserve">However, </w:t>
      </w:r>
      <w:del w:id="247" w:author="Wesley Maddox" w:date="2015-05-05T23:22:00Z">
        <w:r w:rsidR="00825E6E" w:rsidRPr="00916CF0" w:rsidDel="00D97DCE">
          <w:rPr>
            <w:rFonts w:ascii="Times New Roman" w:hAnsi="Times New Roman" w:cs="Times New Roman"/>
            <w:rPrChange w:id="248" w:author="Wesley Maddox" w:date="2015-05-06T00:58:00Z">
              <w:rPr/>
            </w:rPrChange>
          </w:rPr>
          <w:delText>we don’t know which part in the most important place</w:delText>
        </w:r>
      </w:del>
      <w:ins w:id="249" w:author="Wesley Maddox" w:date="2015-05-05T23:22:00Z">
        <w:r w:rsidR="00D97DCE" w:rsidRPr="00916CF0">
          <w:rPr>
            <w:rFonts w:ascii="Times New Roman" w:hAnsi="Times New Roman" w:cs="Times New Roman"/>
            <w:rPrChange w:id="250" w:author="Wesley Maddox" w:date="2015-05-06T00:58:00Z">
              <w:rPr/>
            </w:rPrChange>
          </w:rPr>
          <w:t>it is not known what the most important location</w:t>
        </w:r>
      </w:ins>
      <w:r w:rsidR="00825E6E" w:rsidRPr="00916CF0">
        <w:rPr>
          <w:rFonts w:ascii="Times New Roman" w:hAnsi="Times New Roman" w:cs="Times New Roman"/>
          <w:rPrChange w:id="251" w:author="Wesley Maddox" w:date="2015-05-06T00:58:00Z">
            <w:rPr/>
          </w:rPrChange>
        </w:rPr>
        <w:t xml:space="preserve"> for the connection between exocytosis and endocytosis</w:t>
      </w:r>
      <w:ins w:id="252" w:author="Wesley Maddox" w:date="2015-05-05T23:23:00Z">
        <w:r w:rsidR="00D97DCE" w:rsidRPr="00916CF0">
          <w:rPr>
            <w:rFonts w:ascii="Times New Roman" w:hAnsi="Times New Roman" w:cs="Times New Roman"/>
            <w:rPrChange w:id="253" w:author="Wesley Maddox" w:date="2015-05-06T00:58:00Z">
              <w:rPr/>
            </w:rPrChange>
          </w:rPr>
          <w:t xml:space="preserve"> is in the cell</w:t>
        </w:r>
      </w:ins>
      <w:r w:rsidR="00825E6E" w:rsidRPr="00916CF0">
        <w:rPr>
          <w:rFonts w:ascii="Times New Roman" w:hAnsi="Times New Roman" w:cs="Times New Roman"/>
          <w:rPrChange w:id="254" w:author="Wesley Maddox" w:date="2015-05-06T00:58:00Z">
            <w:rPr/>
          </w:rPrChange>
        </w:rPr>
        <w:t>. Therefore</w:t>
      </w:r>
      <w:ins w:id="255" w:author="Wesley Maddox" w:date="2015-05-06T00:58:00Z">
        <w:r w:rsidR="00916CF0" w:rsidRPr="00916CF0">
          <w:rPr>
            <w:rFonts w:ascii="Times New Roman" w:hAnsi="Times New Roman" w:cs="Times New Roman"/>
            <w:rPrChange w:id="256" w:author="Wesley Maddox" w:date="2015-05-06T00:58:00Z">
              <w:rPr/>
            </w:rPrChange>
          </w:rPr>
          <w:t>,</w:t>
        </w:r>
      </w:ins>
      <w:r w:rsidR="00825E6E" w:rsidRPr="00916CF0">
        <w:rPr>
          <w:rFonts w:ascii="Times New Roman" w:hAnsi="Times New Roman" w:cs="Times New Roman"/>
          <w:rPrChange w:id="257" w:author="Wesley Maddox" w:date="2015-05-06T00:58:00Z">
            <w:rPr/>
          </w:rPrChange>
        </w:rPr>
        <w:t xml:space="preserve"> we </w:t>
      </w:r>
      <w:ins w:id="258" w:author="Wesley Maddox" w:date="2015-05-05T23:23:00Z">
        <w:r w:rsidR="00445B07" w:rsidRPr="00916CF0">
          <w:rPr>
            <w:rFonts w:ascii="Times New Roman" w:hAnsi="Times New Roman" w:cs="Times New Roman"/>
            <w:rPrChange w:id="259" w:author="Wesley Maddox" w:date="2015-05-06T00:58:00Z">
              <w:rPr/>
            </w:rPrChange>
          </w:rPr>
          <w:t xml:space="preserve">also </w:t>
        </w:r>
      </w:ins>
      <w:del w:id="260" w:author="Wesley Maddox" w:date="2015-05-05T23:23:00Z">
        <w:r w:rsidR="00825E6E" w:rsidRPr="00916CF0" w:rsidDel="00445B07">
          <w:rPr>
            <w:rFonts w:ascii="Times New Roman" w:hAnsi="Times New Roman" w:cs="Times New Roman"/>
            <w:rPrChange w:id="261" w:author="Wesley Maddox" w:date="2015-05-06T00:58:00Z">
              <w:rPr/>
            </w:rPrChange>
          </w:rPr>
          <w:delText>want</w:delText>
        </w:r>
      </w:del>
      <w:ins w:id="262" w:author="Wesley Maddox" w:date="2015-05-05T23:23:00Z">
        <w:r w:rsidR="00445B07" w:rsidRPr="00916CF0">
          <w:rPr>
            <w:rFonts w:ascii="Times New Roman" w:hAnsi="Times New Roman" w:cs="Times New Roman"/>
            <w:rPrChange w:id="263" w:author="Wesley Maddox" w:date="2015-05-06T00:58:00Z">
              <w:rPr/>
            </w:rPrChange>
          </w:rPr>
          <w:t>would like</w:t>
        </w:r>
      </w:ins>
      <w:r w:rsidR="00825E6E" w:rsidRPr="00916CF0">
        <w:rPr>
          <w:rFonts w:ascii="Times New Roman" w:hAnsi="Times New Roman" w:cs="Times New Roman"/>
          <w:rPrChange w:id="264" w:author="Wesley Maddox" w:date="2015-05-06T00:58:00Z">
            <w:rPr/>
          </w:rPrChange>
        </w:rPr>
        <w:t xml:space="preserve"> to </w:t>
      </w:r>
      <w:del w:id="265" w:author="Wesley Maddox" w:date="2015-05-05T23:23:00Z">
        <w:r w:rsidR="00825E6E" w:rsidRPr="00916CF0" w:rsidDel="00445B07">
          <w:rPr>
            <w:rFonts w:ascii="Times New Roman" w:hAnsi="Times New Roman" w:cs="Times New Roman"/>
            <w:rPrChange w:id="266" w:author="Wesley Maddox" w:date="2015-05-06T00:58:00Z">
              <w:rPr/>
            </w:rPrChange>
          </w:rPr>
          <w:delText xml:space="preserve">explore </w:delText>
        </w:r>
      </w:del>
      <w:ins w:id="267" w:author="Wesley Maddox" w:date="2015-05-05T23:23:00Z">
        <w:r w:rsidR="00445B07" w:rsidRPr="00916CF0">
          <w:rPr>
            <w:rFonts w:ascii="Times New Roman" w:hAnsi="Times New Roman" w:cs="Times New Roman"/>
            <w:rPrChange w:id="268" w:author="Wesley Maddox" w:date="2015-05-06T00:58:00Z">
              <w:rPr/>
            </w:rPrChange>
          </w:rPr>
          <w:t>investigate</w:t>
        </w:r>
        <w:r w:rsidR="00445B07" w:rsidRPr="00916CF0">
          <w:rPr>
            <w:rFonts w:ascii="Times New Roman" w:hAnsi="Times New Roman" w:cs="Times New Roman"/>
            <w:rPrChange w:id="269" w:author="Wesley Maddox" w:date="2015-05-06T00:58:00Z">
              <w:rPr/>
            </w:rPrChange>
          </w:rPr>
          <w:t xml:space="preserve"> </w:t>
        </w:r>
      </w:ins>
      <w:r w:rsidR="00825E6E" w:rsidRPr="00916CF0">
        <w:rPr>
          <w:rFonts w:ascii="Times New Roman" w:hAnsi="Times New Roman" w:cs="Times New Roman"/>
          <w:rPrChange w:id="270" w:author="Wesley Maddox" w:date="2015-05-06T00:58:00Z">
            <w:rPr/>
          </w:rPrChange>
        </w:rPr>
        <w:t>the most important part of the cell for the regulation between exocytosis and endocytosis.</w:t>
      </w:r>
    </w:p>
    <w:p w14:paraId="744CC311" w14:textId="77777777" w:rsidR="00E54608" w:rsidRPr="00916CF0" w:rsidRDefault="00E54608" w:rsidP="00E54608">
      <w:pPr>
        <w:rPr>
          <w:ins w:id="271" w:author="Wesley Maddox" w:date="2015-05-06T00:40:00Z"/>
          <w:rFonts w:ascii="Times New Roman" w:hAnsi="Times New Roman" w:cs="Times New Roman"/>
        </w:rPr>
      </w:pPr>
      <w:ins w:id="272" w:author="Wesley Maddox" w:date="2015-05-06T00:40:00Z">
        <w:r w:rsidRPr="00916CF0">
          <w:rPr>
            <w:rFonts w:ascii="Times New Roman" w:hAnsi="Times New Roman" w:cs="Times New Roman"/>
          </w:rPr>
          <w:t xml:space="preserve">The primary premise of this study is that there are a set of core driver proteins that are highly influential in the processes of exocytosis and endocytosis. These core driver proteins should be found in the pathways of both exocytosis and endocytosis, thus showing that their importance in both pathways. </w:t>
        </w:r>
        <w:r w:rsidRPr="00916CF0">
          <w:rPr>
            <w:rFonts w:ascii="Times New Roman" w:hAnsi="Times New Roman" w:cs="Times New Roman"/>
          </w:rPr>
          <w:lastRenderedPageBreak/>
          <w:t xml:space="preserve">Similarly, it should be possible to identify these proteins given a protein-protein interaction (PPI) network by quantifying the strength of the protein’s connections. </w:t>
        </w:r>
      </w:ins>
    </w:p>
    <w:p w14:paraId="60156B6D" w14:textId="77777777" w:rsidR="00E54608" w:rsidRPr="00916CF0" w:rsidRDefault="00E54608">
      <w:pPr>
        <w:rPr>
          <w:rFonts w:ascii="Times New Roman" w:hAnsi="Times New Roman" w:cs="Times New Roman"/>
          <w:rPrChange w:id="273" w:author="Wesley Maddox" w:date="2015-05-06T00:58:00Z">
            <w:rPr/>
          </w:rPrChange>
        </w:rPr>
      </w:pPr>
    </w:p>
    <w:p w14:paraId="0802AE5B" w14:textId="20AA986E" w:rsidR="00585FEB" w:rsidRPr="00916CF0" w:rsidRDefault="004F6A5C">
      <w:pPr>
        <w:rPr>
          <w:rFonts w:ascii="Times New Roman" w:hAnsi="Times New Roman" w:cs="Times New Roman"/>
          <w:rPrChange w:id="274" w:author="Wesley Maddox" w:date="2015-05-06T00:58:00Z">
            <w:rPr/>
          </w:rPrChange>
        </w:rPr>
      </w:pPr>
      <w:r w:rsidRPr="00916CF0">
        <w:rPr>
          <w:rFonts w:ascii="Times New Roman" w:hAnsi="Times New Roman" w:cs="Times New Roman"/>
          <w:rPrChange w:id="275" w:author="Wesley Maddox" w:date="2015-05-06T00:58:00Z">
            <w:rPr/>
          </w:rPrChange>
        </w:rPr>
        <w:t>Method</w:t>
      </w:r>
      <w:ins w:id="276" w:author="Wesley Maddox" w:date="2015-05-06T00:40:00Z">
        <w:r w:rsidR="00E54608" w:rsidRPr="00916CF0">
          <w:rPr>
            <w:rFonts w:ascii="Times New Roman" w:hAnsi="Times New Roman" w:cs="Times New Roman"/>
            <w:rPrChange w:id="277" w:author="Wesley Maddox" w:date="2015-05-06T00:58:00Z">
              <w:rPr/>
            </w:rPrChange>
          </w:rPr>
          <w:t>s</w:t>
        </w:r>
      </w:ins>
    </w:p>
    <w:p w14:paraId="69E790BA" w14:textId="3EEF223A" w:rsidR="007054F1" w:rsidRPr="00916CF0" w:rsidRDefault="007054F1">
      <w:pPr>
        <w:rPr>
          <w:ins w:id="278" w:author="Wesley Maddox" w:date="2015-05-06T00:39:00Z"/>
          <w:rFonts w:ascii="Times New Roman" w:hAnsi="Times New Roman" w:cs="Times New Roman"/>
          <w:rPrChange w:id="279" w:author="Wesley Maddox" w:date="2015-05-06T00:58:00Z">
            <w:rPr>
              <w:ins w:id="280" w:author="Wesley Maddox" w:date="2015-05-06T00:39:00Z"/>
            </w:rPr>
          </w:rPrChange>
        </w:rPr>
      </w:pPr>
      <w:r w:rsidRPr="00916CF0">
        <w:rPr>
          <w:rFonts w:ascii="Times New Roman" w:hAnsi="Times New Roman" w:cs="Times New Roman"/>
          <w:rPrChange w:id="281" w:author="Wesley Maddox" w:date="2015-05-06T00:58:00Z">
            <w:rPr/>
          </w:rPrChange>
        </w:rPr>
        <w:t>Result</w:t>
      </w:r>
      <w:ins w:id="282" w:author="Wesley Maddox" w:date="2015-05-06T00:39:00Z">
        <w:r w:rsidR="00E54608" w:rsidRPr="00916CF0">
          <w:rPr>
            <w:rFonts w:ascii="Times New Roman" w:hAnsi="Times New Roman" w:cs="Times New Roman"/>
            <w:rPrChange w:id="283" w:author="Wesley Maddox" w:date="2015-05-06T00:58:00Z">
              <w:rPr/>
            </w:rPrChange>
          </w:rPr>
          <w:t>s</w:t>
        </w:r>
      </w:ins>
    </w:p>
    <w:p w14:paraId="12859C90" w14:textId="77777777" w:rsidR="00E54608" w:rsidRPr="00916CF0" w:rsidRDefault="00E54608" w:rsidP="00E54608">
      <w:pPr>
        <w:rPr>
          <w:ins w:id="284" w:author="Wesley Maddox" w:date="2015-05-06T00:39:00Z"/>
          <w:rFonts w:ascii="Times New Roman" w:hAnsi="Times New Roman" w:cs="Times New Roman"/>
          <w:b/>
        </w:rPr>
      </w:pPr>
      <w:bookmarkStart w:id="285" w:name="_GoBack"/>
      <w:ins w:id="286" w:author="Wesley Maddox" w:date="2015-05-06T00:39:00Z">
        <w:r w:rsidRPr="00916CF0">
          <w:rPr>
            <w:rFonts w:ascii="Times New Roman" w:hAnsi="Times New Roman" w:cs="Times New Roman"/>
            <w:b/>
          </w:rPr>
          <w:t>Data Generation</w:t>
        </w:r>
      </w:ins>
    </w:p>
    <w:p w14:paraId="2AD40B9E" w14:textId="77777777" w:rsidR="00E54608" w:rsidRPr="00916CF0" w:rsidRDefault="00E54608" w:rsidP="00E54608">
      <w:pPr>
        <w:rPr>
          <w:ins w:id="287" w:author="Wesley Maddox" w:date="2015-05-06T00:39:00Z"/>
          <w:rFonts w:ascii="Times New Roman" w:hAnsi="Times New Roman" w:cs="Times New Roman"/>
        </w:rPr>
      </w:pPr>
      <w:ins w:id="288" w:author="Wesley Maddox" w:date="2015-05-06T00:39:00Z">
        <w:r w:rsidRPr="00916CF0">
          <w:rPr>
            <w:rFonts w:ascii="Times New Roman" w:hAnsi="Times New Roman" w:cs="Times New Roman"/>
          </w:rPr>
          <w:t>In order to generate our datasets, we utilized the human BIOGRID database.</w:t>
        </w:r>
        <w:r w:rsidRPr="00916CF0">
          <w:rPr>
            <w:rFonts w:ascii="Times New Roman" w:hAnsi="Times New Roman" w:cs="Times New Roman"/>
          </w:rPr>
          <w:fldChar w:fldCharType="begin"/>
        </w:r>
        <w:r w:rsidRPr="00916CF0">
          <w:rPr>
            <w:rFonts w:ascii="Times New Roman" w:hAnsi="Times New Roman" w:cs="Times New Roman"/>
          </w:rPr>
          <w:instrText xml:space="preserve"> ADDIN ZOTERO_ITEM CSL_CITATION {"citationID":"26oa7vdag3","properties":{"formattedCitation":"{\\rtf \\super 1\\nosupersub{}}","plainCitation":"1"},"citationItems":[{"id":526,"uris":["http://zotero.org/users/local/bcGP87uF/items/3TEKW9RN"],"uri":["http://zotero.org/users/local/bcGP87uF/items/3TEKW9RN"],"itemData":{"id":526,"type":"article-journal","title":"The BioGRID interaction database: 2015 update","container-title":"Nucleic Acids Research","page":"D470-478","volume":"43","issue":"Database issue","source":"PubMed","abstract":"The Biological General Repository for Interaction Datasets (BioGRID: http://thebiogrid.org) is an open access database that houses genetic and protein interactions curated from the primary biomedical literature for all major model organism species and humans. As of September 2014, the BioGRID contains 749,912 interactions as drawn from 43,149 publications that represent 30 model organisms. This interaction count represents a 50% increase compared to our previous 2013 BioGRID update. BioGRID data are freely distributed through partner model organism databases and meta-databases and are directly downloadable in a variety of formats. In addition to general curation of the published literature for the major model species, BioGRID undertakes themed curation projects in areas of particular relevance for biomedical sciences, such as the ubiquitin-proteasome system and various human disease-associated interaction networks. BioGRID curation is coordinated through an Interaction Management System (IMS) that facilitates the compilation interaction records through structured evidence codes, phenotype ontologies, and gene annotation. The BioGRID architecture has been improved in order to support a broader range of interaction and post-translational modification types, to allow the representation of more complex multi-gene/protein interactions, to account for cellular phenotypes through structured ontologies, to expedite curation through semi-automated text-mining approaches, and to enhance curation quality control.","DOI":"10.1093/nar/gku1204","ISSN":"1362-4962","note":"PMID: 25428363","shortTitle":"The BioGRID interaction database","journalAbbreviation":"Nucleic Acids Res.","language":"eng","author":[{"family":"Chatr-Aryamontri","given":"Andrew"},{"family":"Breitkreutz","given":"Bobby-Joe"},{"family":"Oughtred","given":"Rose"},{"family":"Boucher","given":"Lorrie"},{"family":"Heinicke","given":"Sven"},{"family":"Chen","given":"Daici"},{"family":"Stark","given":"Chris"},{"family":"Breitkreutz","given":"Ashton"},{"family":"Kolas","given":"Nadine"},{"family":"O'Donnell","given":"Lara"},{"family":"Reguly","given":"Teresa"},{"family":"Nixon","given":"Julie"},{"family":"Ramage","given":"Lindsay"},{"family":"Winter","given":"Andrew"},{"family":"Sellam","given":"Adnane"},{"family":"Chang","given":"Christie"},{"family":"Hirschman","given":"Jodi"},{"family":"Theesfeld","given":"Chandra"},{"family":"Rust","given":"Jennifer"},{"family":"Livstone","given":"Michael S."},{"family":"Dolinski","given":"Kara"},{"family":"Tyers","given":"Mike"}],"issued":{"date-parts":[["2015",1]]},"PMID":"25428363"}}],"schema":"https://github.com/citation-style-language/schema/raw/master/csl-citation.json"} </w:instrText>
        </w:r>
        <w:r w:rsidRPr="00916CF0">
          <w:rPr>
            <w:rFonts w:ascii="Times New Roman" w:hAnsi="Times New Roman" w:cs="Times New Roman"/>
          </w:rPr>
          <w:fldChar w:fldCharType="separate"/>
        </w:r>
        <w:r w:rsidRPr="00916CF0">
          <w:rPr>
            <w:rFonts w:ascii="Times New Roman" w:hAnsi="Times New Roman" w:cs="Times New Roman"/>
            <w:vertAlign w:val="superscript"/>
          </w:rPr>
          <w:t>1</w:t>
        </w:r>
        <w:r w:rsidRPr="00916CF0">
          <w:rPr>
            <w:rFonts w:ascii="Times New Roman" w:hAnsi="Times New Roman" w:cs="Times New Roman"/>
          </w:rPr>
          <w:fldChar w:fldCharType="end"/>
        </w:r>
        <w:r w:rsidRPr="00916CF0">
          <w:rPr>
            <w:rFonts w:ascii="Times New Roman" w:hAnsi="Times New Roman" w:cs="Times New Roman"/>
          </w:rPr>
          <w:fldChar w:fldCharType="begin"/>
        </w:r>
        <w:r w:rsidRPr="00916CF0">
          <w:rPr>
            <w:rFonts w:ascii="Times New Roman" w:hAnsi="Times New Roman" w:cs="Times New Roman"/>
          </w:rPr>
          <w:instrText xml:space="preserve"> ADDIN ZOTERO_ITEM CSL_CITATION {"citationID":"3erl3183s","properties":{"formattedCitation":"{\\rtf \\super 2\\nosupersub{}}","plainCitation":"2"},"citationItems":[{"id":519,"uris":["http://zotero.org/users/local/bcGP87uF/items/GAENZAWT"],"uri":["http://zotero.org/users/local/bcGP87uF/items/GAENZAWT"],"itemData":{"id":519,"type":"article-journal","title":"BioGRID: a general repository for interaction datasets","container-title":"Nucleic Acids Research","page":"D535-D539","volume":"34","issue":"90001","source":"CrossRef","DOI":"10.1093/nar/gkj109","ISSN":"0305-1048, 1362-4962","shortTitle":"BioGRID","language":"en","author":[{"family":"Stark","given":"C."}],"issued":{"date-parts":[["2006",1,1]]},"accessed":{"date-parts":[["2015",5,6]]}}}],"schema":"https://github.com/citation-style-language/schema/raw/master/csl-citation.json"} </w:instrText>
        </w:r>
        <w:r w:rsidRPr="00916CF0">
          <w:rPr>
            <w:rFonts w:ascii="Times New Roman" w:hAnsi="Times New Roman" w:cs="Times New Roman"/>
          </w:rPr>
          <w:fldChar w:fldCharType="separate"/>
        </w:r>
        <w:r w:rsidRPr="00916CF0">
          <w:rPr>
            <w:rFonts w:ascii="Times New Roman" w:hAnsi="Times New Roman" w:cs="Times New Roman"/>
            <w:vertAlign w:val="superscript"/>
          </w:rPr>
          <w:t>2</w:t>
        </w:r>
        <w:r w:rsidRPr="00916CF0">
          <w:rPr>
            <w:rFonts w:ascii="Times New Roman" w:hAnsi="Times New Roman" w:cs="Times New Roman"/>
          </w:rPr>
          <w:fldChar w:fldCharType="end"/>
        </w:r>
        <w:r w:rsidRPr="00916CF0">
          <w:rPr>
            <w:rFonts w:ascii="Times New Roman" w:hAnsi="Times New Roman" w:cs="Times New Roman"/>
          </w:rPr>
          <w:t xml:space="preserve"> First, we searched the entire </w:t>
        </w:r>
        <w:proofErr w:type="spellStart"/>
        <w:r w:rsidRPr="00916CF0">
          <w:rPr>
            <w:rFonts w:ascii="Times New Roman" w:hAnsi="Times New Roman" w:cs="Times New Roman"/>
          </w:rPr>
          <w:t>GeneOntology</w:t>
        </w:r>
        <w:proofErr w:type="spellEnd"/>
        <w:r w:rsidRPr="00916CF0">
          <w:rPr>
            <w:rFonts w:ascii="Times New Roman" w:hAnsi="Times New Roman" w:cs="Times New Roman"/>
          </w:rPr>
          <w:t xml:space="preserve"> database to find proteins annotated to have function in exocytosis and endocytosis.</w:t>
        </w:r>
        <w:r w:rsidRPr="00916CF0">
          <w:rPr>
            <w:rFonts w:ascii="Times New Roman" w:hAnsi="Times New Roman" w:cs="Times New Roman"/>
          </w:rPr>
          <w:fldChar w:fldCharType="begin"/>
        </w:r>
        <w:r w:rsidRPr="00916CF0">
          <w:rPr>
            <w:rFonts w:ascii="Times New Roman" w:hAnsi="Times New Roman" w:cs="Times New Roman"/>
          </w:rPr>
          <w:instrText xml:space="preserve"> ADDIN ZOTERO_ITEM CSL_CITATION {"citationID":"4kdi264m8","properties":{"formattedCitation":"{\\rtf \\super 3\\nosupersub{}}","plainCitation":"3"},"citationItems":[{"id":660,"uris":["http://zotero.org/users/local/bcGP87uF/items/7DXWN37X"],"uri":["http://zotero.org/users/local/bcGP87uF/items/7DXWN37X"],"itemData":{"id":660,"type":"article-journal","title":"Gene Ontology: tool for the unification of biology","container-title":"Nature Genetics","page":"25-29","volume":"25","issue":"1","source":"CrossRef","DOI":"10.1038/75556","ISSN":"1061-4036","shortTitle":"Gene Ontology","author":[{"family":"Ashburner","given":"Michael"},{"family":"Ball","given":"Catherine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M."},{"family":"Sherlock","given":"Gavin"}],"issued":{"date-parts":[["2000",5]]},"accessed":{"date-parts":[["2015",5,6]]}}}],"schema":"https://github.com/citation-style-language/schema/raw/master/csl-citation.json"} </w:instrText>
        </w:r>
        <w:r w:rsidRPr="00916CF0">
          <w:rPr>
            <w:rFonts w:ascii="Times New Roman" w:hAnsi="Times New Roman" w:cs="Times New Roman"/>
          </w:rPr>
          <w:fldChar w:fldCharType="separate"/>
        </w:r>
        <w:r w:rsidRPr="00916CF0">
          <w:rPr>
            <w:rFonts w:ascii="Times New Roman" w:hAnsi="Times New Roman" w:cs="Times New Roman"/>
            <w:vertAlign w:val="superscript"/>
          </w:rPr>
          <w:t>3</w:t>
        </w:r>
        <w:r w:rsidRPr="00916CF0">
          <w:rPr>
            <w:rFonts w:ascii="Times New Roman" w:hAnsi="Times New Roman" w:cs="Times New Roman"/>
          </w:rPr>
          <w:fldChar w:fldCharType="end"/>
        </w:r>
        <w:r w:rsidRPr="00916CF0">
          <w:rPr>
            <w:rFonts w:ascii="Times New Roman" w:hAnsi="Times New Roman" w:cs="Times New Roman"/>
          </w:rPr>
          <w:t xml:space="preserve"> Then, we identified the interactions of these proteins from BIOGRID and used those proteins and all proteins that interact with the original set of proteins to generate the full exocytosis and endocytosis network (full). Next, we filtered this network to include only the exocytosis PPIs (exocytosis). Finally, we filtered the full network to include only the endocytosis PPIs (endocytosis). </w:t>
        </w:r>
      </w:ins>
    </w:p>
    <w:p w14:paraId="466F8286" w14:textId="77777777" w:rsidR="00E54608" w:rsidRPr="00916CF0" w:rsidRDefault="00E54608">
      <w:pPr>
        <w:rPr>
          <w:rFonts w:ascii="Times New Roman" w:hAnsi="Times New Roman" w:cs="Times New Roman"/>
          <w:rPrChange w:id="289" w:author="Wesley Maddox" w:date="2015-05-06T00:58:00Z">
            <w:rPr/>
          </w:rPrChange>
        </w:rPr>
      </w:pPr>
    </w:p>
    <w:p w14:paraId="73A82E32" w14:textId="77777777" w:rsidR="004F6A5C" w:rsidRPr="00916CF0" w:rsidRDefault="0082118B">
      <w:pPr>
        <w:rPr>
          <w:rFonts w:ascii="Times New Roman" w:hAnsi="Times New Roman" w:cs="Times New Roman"/>
          <w:b/>
          <w:rPrChange w:id="290" w:author="Wesley Maddox" w:date="2015-05-06T00:58:00Z">
            <w:rPr>
              <w:b/>
            </w:rPr>
          </w:rPrChange>
        </w:rPr>
      </w:pPr>
      <w:r w:rsidRPr="00916CF0">
        <w:rPr>
          <w:rFonts w:ascii="Times New Roman" w:hAnsi="Times New Roman" w:cs="Times New Roman"/>
          <w:b/>
          <w:rPrChange w:id="291" w:author="Wesley Maddox" w:date="2015-05-06T00:58:00Z">
            <w:rPr>
              <w:b/>
            </w:rPr>
          </w:rPrChange>
        </w:rPr>
        <w:t>End</w:t>
      </w:r>
      <w:r w:rsidR="007A074F" w:rsidRPr="00916CF0">
        <w:rPr>
          <w:rFonts w:ascii="Times New Roman" w:hAnsi="Times New Roman" w:cs="Times New Roman"/>
          <w:b/>
          <w:rPrChange w:id="292" w:author="Wesley Maddox" w:date="2015-05-06T00:58:00Z">
            <w:rPr>
              <w:b/>
            </w:rPr>
          </w:rPrChange>
        </w:rPr>
        <w:t>ocytosis network</w:t>
      </w:r>
    </w:p>
    <w:p w14:paraId="16013352" w14:textId="1EA5D6CE" w:rsidR="007A074F" w:rsidRPr="00916CF0" w:rsidRDefault="0082118B" w:rsidP="0082118B">
      <w:pPr>
        <w:rPr>
          <w:rFonts w:ascii="Times New Roman" w:hAnsi="Times New Roman" w:cs="Times New Roman"/>
          <w:rPrChange w:id="293" w:author="Wesley Maddox" w:date="2015-05-06T00:58:00Z">
            <w:rPr/>
          </w:rPrChange>
        </w:rPr>
      </w:pPr>
      <w:del w:id="294" w:author="Wesley Maddox" w:date="2015-05-05T23:23:00Z">
        <w:r w:rsidRPr="00916CF0" w:rsidDel="00445B07">
          <w:rPr>
            <w:rFonts w:ascii="Times New Roman" w:hAnsi="Times New Roman" w:cs="Times New Roman"/>
            <w:rPrChange w:id="295" w:author="Wesley Maddox" w:date="2015-05-06T00:58:00Z">
              <w:rPr/>
            </w:rPrChange>
          </w:rPr>
          <w:delText xml:space="preserve">We first set up the endocytosis network from the Gene ontology </w:delText>
        </w:r>
        <w:r w:rsidR="006B284E" w:rsidRPr="00916CF0" w:rsidDel="00445B07">
          <w:rPr>
            <w:rFonts w:ascii="Times New Roman" w:hAnsi="Times New Roman" w:cs="Times New Roman"/>
            <w:rPrChange w:id="296" w:author="Wesley Maddox" w:date="2015-05-06T00:58:00Z">
              <w:rPr/>
            </w:rPrChange>
          </w:rPr>
          <w:delText xml:space="preserve">and BioGRID </w:delText>
        </w:r>
        <w:r w:rsidRPr="00916CF0" w:rsidDel="00445B07">
          <w:rPr>
            <w:rFonts w:ascii="Times New Roman" w:hAnsi="Times New Roman" w:cs="Times New Roman"/>
            <w:rPrChange w:id="297" w:author="Wesley Maddox" w:date="2015-05-06T00:58:00Z">
              <w:rPr/>
            </w:rPrChange>
          </w:rPr>
          <w:delText xml:space="preserve">database, then we analyze the database by our </w:delText>
        </w:r>
        <w:commentRangeStart w:id="298"/>
        <w:r w:rsidRPr="00916CF0" w:rsidDel="00445B07">
          <w:rPr>
            <w:rFonts w:ascii="Times New Roman" w:hAnsi="Times New Roman" w:cs="Times New Roman"/>
            <w:rPrChange w:id="299" w:author="Wesley Maddox" w:date="2015-05-06T00:58:00Z">
              <w:rPr/>
            </w:rPrChange>
          </w:rPr>
          <w:delText>method</w:delText>
        </w:r>
      </w:del>
      <w:commentRangeEnd w:id="298"/>
      <w:r w:rsidR="00445B07" w:rsidRPr="00916CF0">
        <w:rPr>
          <w:rStyle w:val="CommentReference"/>
          <w:rFonts w:ascii="Times New Roman" w:hAnsi="Times New Roman" w:cs="Times New Roman"/>
          <w:sz w:val="22"/>
          <w:szCs w:val="22"/>
          <w:rPrChange w:id="300" w:author="Wesley Maddox" w:date="2015-05-06T00:58:00Z">
            <w:rPr>
              <w:rStyle w:val="CommentReference"/>
            </w:rPr>
          </w:rPrChange>
        </w:rPr>
        <w:commentReference w:id="298"/>
      </w:r>
      <w:del w:id="301" w:author="Wesley Maddox" w:date="2015-05-05T23:25:00Z">
        <w:r w:rsidRPr="00916CF0" w:rsidDel="00445B07">
          <w:rPr>
            <w:rFonts w:ascii="Times New Roman" w:hAnsi="Times New Roman" w:cs="Times New Roman"/>
            <w:rPrChange w:id="302" w:author="Wesley Maddox" w:date="2015-05-06T00:58:00Z">
              <w:rPr/>
            </w:rPrChange>
          </w:rPr>
          <w:delText>.</w:delText>
        </w:r>
      </w:del>
      <w:r w:rsidRPr="00916CF0">
        <w:rPr>
          <w:rFonts w:ascii="Times New Roman" w:hAnsi="Times New Roman" w:cs="Times New Roman"/>
          <w:rPrChange w:id="303" w:author="Wesley Maddox" w:date="2015-05-06T00:58:00Z">
            <w:rPr/>
          </w:rPrChange>
        </w:rPr>
        <w:t xml:space="preserve"> </w:t>
      </w:r>
      <w:ins w:id="304" w:author="Wesley Maddox" w:date="2015-05-05T23:27:00Z">
        <w:r w:rsidR="00445B07" w:rsidRPr="00916CF0">
          <w:rPr>
            <w:rFonts w:ascii="Times New Roman" w:hAnsi="Times New Roman" w:cs="Times New Roman"/>
            <w:rPrChange w:id="305" w:author="Wesley Maddox" w:date="2015-05-06T00:58:00Z">
              <w:rPr/>
            </w:rPrChange>
          </w:rPr>
          <w:t xml:space="preserve">We first analyzed the endocytosis PPI network, as identified by BIOGRID and Gene Ontology. </w:t>
        </w:r>
      </w:ins>
      <w:del w:id="306" w:author="Wesley Maddox" w:date="2015-05-05T23:27:00Z">
        <w:r w:rsidRPr="00916CF0" w:rsidDel="00445B07">
          <w:rPr>
            <w:rFonts w:ascii="Times New Roman" w:hAnsi="Times New Roman" w:cs="Times New Roman"/>
            <w:rPrChange w:id="307" w:author="Wesley Maddox" w:date="2015-05-06T00:58:00Z">
              <w:rPr/>
            </w:rPrChange>
          </w:rPr>
          <w:delText>We rank our proteins in the network with FPC score.</w:delText>
        </w:r>
      </w:del>
      <w:ins w:id="308" w:author="Wesley Maddox" w:date="2015-05-05T23:27:00Z">
        <w:r w:rsidR="00445B07" w:rsidRPr="00916CF0">
          <w:rPr>
            <w:rFonts w:ascii="Times New Roman" w:hAnsi="Times New Roman" w:cs="Times New Roman"/>
            <w:rPrChange w:id="309" w:author="Wesley Maddox" w:date="2015-05-06T00:58:00Z">
              <w:rPr/>
            </w:rPrChange>
          </w:rPr>
          <w:t xml:space="preserve">Both the FPC score and core/periphery analysis rankings were utilized in order to rank the </w:t>
        </w:r>
      </w:ins>
      <w:ins w:id="310" w:author="Wesley Maddox" w:date="2015-05-05T23:28:00Z">
        <w:r w:rsidR="00445B07" w:rsidRPr="00916CF0">
          <w:rPr>
            <w:rFonts w:ascii="Times New Roman" w:hAnsi="Times New Roman" w:cs="Times New Roman"/>
            <w:rPrChange w:id="311" w:author="Wesley Maddox" w:date="2015-05-06T00:58:00Z">
              <w:rPr/>
            </w:rPrChange>
          </w:rPr>
          <w:t>“structurally dominant” nodes.</w:t>
        </w:r>
      </w:ins>
      <w:r w:rsidRPr="00916CF0">
        <w:rPr>
          <w:rFonts w:ascii="Times New Roman" w:hAnsi="Times New Roman" w:cs="Times New Roman"/>
          <w:rPrChange w:id="312" w:author="Wesley Maddox" w:date="2015-05-06T00:58:00Z">
            <w:rPr/>
          </w:rPrChange>
        </w:rPr>
        <w:t xml:space="preserve"> </w:t>
      </w:r>
      <w:del w:id="313" w:author="Wesley Maddox" w:date="2015-05-05T23:28:00Z">
        <w:r w:rsidRPr="00916CF0" w:rsidDel="00445B07">
          <w:rPr>
            <w:rFonts w:ascii="Times New Roman" w:hAnsi="Times New Roman" w:cs="Times New Roman"/>
            <w:rPrChange w:id="314" w:author="Wesley Maddox" w:date="2015-05-06T00:58:00Z">
              <w:rPr/>
            </w:rPrChange>
          </w:rPr>
          <w:delText xml:space="preserve">We find the top five proteins, which are </w:delText>
        </w:r>
      </w:del>
      <w:ins w:id="315" w:author="Wesley Maddox" w:date="2015-05-05T23:28:00Z">
        <w:r w:rsidR="00445B07" w:rsidRPr="00916CF0">
          <w:rPr>
            <w:rFonts w:ascii="Times New Roman" w:hAnsi="Times New Roman" w:cs="Times New Roman"/>
            <w:rPrChange w:id="316" w:author="Wesley Maddox" w:date="2015-05-06T00:58:00Z">
              <w:rPr/>
            </w:rPrChange>
          </w:rPr>
          <w:t xml:space="preserve">The top five proteins, as determined by the FPC score, are as follows: </w:t>
        </w:r>
      </w:ins>
      <w:r w:rsidRPr="00916CF0">
        <w:rPr>
          <w:rFonts w:ascii="Times New Roman" w:hAnsi="Times New Roman" w:cs="Times New Roman"/>
          <w:rPrChange w:id="317" w:author="Wesley Maddox" w:date="2015-05-06T00:58:00Z">
            <w:rPr/>
          </w:rPrChange>
        </w:rPr>
        <w:t>TNK2 (activation of CDC42), CDC42 (</w:t>
      </w:r>
      <w:proofErr w:type="spellStart"/>
      <w:r w:rsidRPr="00916CF0">
        <w:rPr>
          <w:rFonts w:ascii="Times New Roman" w:hAnsi="Times New Roman" w:cs="Times New Roman"/>
          <w:rPrChange w:id="318" w:author="Wesley Maddox" w:date="2015-05-06T00:58:00Z">
            <w:rPr/>
          </w:rPrChange>
        </w:rPr>
        <w:t>GTPase</w:t>
      </w:r>
      <w:proofErr w:type="spellEnd"/>
      <w:r w:rsidRPr="00916CF0">
        <w:rPr>
          <w:rFonts w:ascii="Times New Roman" w:hAnsi="Times New Roman" w:cs="Times New Roman"/>
          <w:rPrChange w:id="319" w:author="Wesley Maddox" w:date="2015-05-06T00:58:00Z">
            <w:rPr/>
          </w:rPrChange>
        </w:rPr>
        <w:t xml:space="preserve"> of the Rho family), SRC (cell growth), GRB2 (EGF receptor), EGFR (EGF receptor).</w:t>
      </w:r>
      <w:ins w:id="320" w:author="Wesley Maddox" w:date="2015-05-05T23:28:00Z">
        <w:r w:rsidR="00445B07" w:rsidRPr="00916CF0">
          <w:rPr>
            <w:rFonts w:ascii="Times New Roman" w:hAnsi="Times New Roman" w:cs="Times New Roman"/>
            <w:rPrChange w:id="321" w:author="Wesley Maddox" w:date="2015-05-06T00:58:00Z">
              <w:rPr/>
            </w:rPrChange>
          </w:rPr>
          <w:t xml:space="preserve"> </w:t>
        </w:r>
      </w:ins>
      <w:ins w:id="322" w:author="Wesley Maddox" w:date="2015-05-05T23:30:00Z">
        <w:r w:rsidR="00262C39" w:rsidRPr="00916CF0">
          <w:rPr>
            <w:rFonts w:ascii="Times New Roman" w:hAnsi="Times New Roman" w:cs="Times New Roman"/>
            <w:rPrChange w:id="323" w:author="Wesley Maddox" w:date="2015-05-06T00:58:00Z">
              <w:rPr/>
            </w:rPrChange>
          </w:rPr>
          <w:t xml:space="preserve">Figure 1 shows the full endocytosis network with the top FPC scoring proteins shown in red. </w:t>
        </w:r>
      </w:ins>
      <w:ins w:id="324" w:author="Wesley Maddox" w:date="2015-05-05T23:28:00Z">
        <w:r w:rsidR="00445B07" w:rsidRPr="00916CF0">
          <w:rPr>
            <w:rFonts w:ascii="Times New Roman" w:hAnsi="Times New Roman" w:cs="Times New Roman"/>
            <w:rPrChange w:id="325" w:author="Wesley Maddox" w:date="2015-05-06T00:58:00Z">
              <w:rPr/>
            </w:rPrChange>
          </w:rPr>
          <w:t xml:space="preserve">Similar results </w:t>
        </w:r>
      </w:ins>
      <w:ins w:id="326" w:author="Wesley Maddox" w:date="2015-05-05T23:30:00Z">
        <w:r w:rsidR="00262C39" w:rsidRPr="00916CF0">
          <w:rPr>
            <w:rFonts w:ascii="Times New Roman" w:hAnsi="Times New Roman" w:cs="Times New Roman"/>
            <w:rPrChange w:id="327" w:author="Wesley Maddox" w:date="2015-05-06T00:58:00Z">
              <w:rPr/>
            </w:rPrChange>
          </w:rPr>
          <w:t xml:space="preserve">to the FPC </w:t>
        </w:r>
      </w:ins>
      <w:ins w:id="328" w:author="Wesley Maddox" w:date="2015-05-05T23:28:00Z">
        <w:r w:rsidR="00445B07" w:rsidRPr="00916CF0">
          <w:rPr>
            <w:rFonts w:ascii="Times New Roman" w:hAnsi="Times New Roman" w:cs="Times New Roman"/>
            <w:rPrChange w:id="329" w:author="Wesley Maddox" w:date="2015-05-06T00:58:00Z">
              <w:rPr/>
            </w:rPrChange>
          </w:rPr>
          <w:t xml:space="preserve">were found from the core/periphery </w:t>
        </w:r>
        <w:commentRangeStart w:id="330"/>
        <w:r w:rsidR="00445B07" w:rsidRPr="00916CF0">
          <w:rPr>
            <w:rFonts w:ascii="Times New Roman" w:hAnsi="Times New Roman" w:cs="Times New Roman"/>
            <w:rPrChange w:id="331" w:author="Wesley Maddox" w:date="2015-05-06T00:58:00Z">
              <w:rPr/>
            </w:rPrChange>
          </w:rPr>
          <w:t>analysis</w:t>
        </w:r>
      </w:ins>
      <w:commentRangeEnd w:id="330"/>
      <w:ins w:id="332" w:author="Wesley Maddox" w:date="2015-05-05T23:29:00Z">
        <w:r w:rsidR="00445B07" w:rsidRPr="00916CF0">
          <w:rPr>
            <w:rStyle w:val="CommentReference"/>
            <w:rFonts w:ascii="Times New Roman" w:hAnsi="Times New Roman" w:cs="Times New Roman"/>
            <w:sz w:val="22"/>
            <w:szCs w:val="22"/>
            <w:rPrChange w:id="333" w:author="Wesley Maddox" w:date="2015-05-06T00:58:00Z">
              <w:rPr>
                <w:rStyle w:val="CommentReference"/>
              </w:rPr>
            </w:rPrChange>
          </w:rPr>
          <w:commentReference w:id="330"/>
        </w:r>
      </w:ins>
      <w:ins w:id="334" w:author="Wesley Maddox" w:date="2015-05-05T23:30:00Z">
        <w:r w:rsidR="00262C39" w:rsidRPr="00916CF0">
          <w:rPr>
            <w:rFonts w:ascii="Times New Roman" w:hAnsi="Times New Roman" w:cs="Times New Roman"/>
            <w:rPrChange w:id="335" w:author="Wesley Maddox" w:date="2015-05-06T00:58:00Z">
              <w:rPr/>
            </w:rPrChange>
          </w:rPr>
          <w:t xml:space="preserve"> scoring</w:t>
        </w:r>
      </w:ins>
      <w:ins w:id="336" w:author="Wesley Maddox" w:date="2015-05-05T23:28:00Z">
        <w:r w:rsidR="00445B07" w:rsidRPr="00916CF0">
          <w:rPr>
            <w:rFonts w:ascii="Times New Roman" w:hAnsi="Times New Roman" w:cs="Times New Roman"/>
            <w:rPrChange w:id="337" w:author="Wesley Maddox" w:date="2015-05-06T00:58:00Z">
              <w:rPr/>
            </w:rPrChange>
          </w:rPr>
          <w:t>.</w:t>
        </w:r>
      </w:ins>
    </w:p>
    <w:p w14:paraId="471A8DB5" w14:textId="77777777" w:rsidR="0082118B" w:rsidRPr="00916CF0" w:rsidRDefault="008D7C5D" w:rsidP="0082118B">
      <w:pPr>
        <w:keepNext/>
        <w:rPr>
          <w:rFonts w:ascii="Times New Roman" w:hAnsi="Times New Roman" w:cs="Times New Roman"/>
          <w:rPrChange w:id="338" w:author="Wesley Maddox" w:date="2015-05-06T00:58:00Z">
            <w:rPr/>
          </w:rPrChange>
        </w:rPr>
      </w:pPr>
      <w:r w:rsidRPr="00916CF0">
        <w:rPr>
          <w:rFonts w:ascii="Times New Roman" w:hAnsi="Times New Roman" w:cs="Times New Roman"/>
          <w:rPrChange w:id="339" w:author="Wesley Maddox" w:date="2015-05-06T00:58:00Z">
            <w:rPr/>
          </w:rPrChange>
        </w:rPr>
        <w:pict w14:anchorId="72641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34.4pt">
            <v:imagedata r:id="rId9" o:title="EndoNetworkTop"/>
          </v:shape>
        </w:pict>
      </w:r>
    </w:p>
    <w:p w14:paraId="60BB2614" w14:textId="21F7A0E5" w:rsidR="0082118B" w:rsidRPr="00916CF0" w:rsidRDefault="0082118B" w:rsidP="0082118B">
      <w:pPr>
        <w:pStyle w:val="Caption"/>
        <w:jc w:val="center"/>
        <w:rPr>
          <w:rFonts w:ascii="Times New Roman" w:hAnsi="Times New Roman" w:cs="Times New Roman"/>
          <w:sz w:val="22"/>
          <w:szCs w:val="22"/>
          <w:rPrChange w:id="340" w:author="Wesley Maddox" w:date="2015-05-06T00:58:00Z">
            <w:rPr>
              <w:sz w:val="22"/>
            </w:rPr>
          </w:rPrChange>
        </w:rPr>
      </w:pPr>
      <w:r w:rsidRPr="00916CF0">
        <w:rPr>
          <w:rFonts w:ascii="Times New Roman" w:hAnsi="Times New Roman" w:cs="Times New Roman"/>
          <w:sz w:val="22"/>
          <w:szCs w:val="22"/>
          <w:rPrChange w:id="341" w:author="Wesley Maddox" w:date="2015-05-06T00:58:00Z">
            <w:rPr>
              <w:sz w:val="22"/>
            </w:rPr>
          </w:rPrChange>
        </w:rPr>
        <w:t xml:space="preserve">Figure </w:t>
      </w:r>
      <w:r w:rsidRPr="00916CF0">
        <w:rPr>
          <w:rFonts w:ascii="Times New Roman" w:hAnsi="Times New Roman" w:cs="Times New Roman"/>
          <w:sz w:val="22"/>
          <w:szCs w:val="22"/>
          <w:rPrChange w:id="342" w:author="Wesley Maddox" w:date="2015-05-06T00:58:00Z">
            <w:rPr>
              <w:sz w:val="22"/>
            </w:rPr>
          </w:rPrChange>
        </w:rPr>
        <w:fldChar w:fldCharType="begin"/>
      </w:r>
      <w:r w:rsidRPr="00916CF0">
        <w:rPr>
          <w:rFonts w:ascii="Times New Roman" w:hAnsi="Times New Roman" w:cs="Times New Roman"/>
          <w:sz w:val="22"/>
          <w:szCs w:val="22"/>
          <w:rPrChange w:id="343" w:author="Wesley Maddox" w:date="2015-05-06T00:58:00Z">
            <w:rPr>
              <w:sz w:val="22"/>
            </w:rPr>
          </w:rPrChange>
        </w:rPr>
        <w:instrText xml:space="preserve"> SEQ Figure \* ARABIC </w:instrText>
      </w:r>
      <w:r w:rsidRPr="00916CF0">
        <w:rPr>
          <w:rFonts w:ascii="Times New Roman" w:hAnsi="Times New Roman" w:cs="Times New Roman"/>
          <w:sz w:val="22"/>
          <w:szCs w:val="22"/>
          <w:rPrChange w:id="344" w:author="Wesley Maddox" w:date="2015-05-06T00:58:00Z">
            <w:rPr>
              <w:sz w:val="22"/>
            </w:rPr>
          </w:rPrChange>
        </w:rPr>
        <w:fldChar w:fldCharType="separate"/>
      </w:r>
      <w:r w:rsidR="000A23C7" w:rsidRPr="00916CF0">
        <w:rPr>
          <w:rFonts w:ascii="Times New Roman" w:hAnsi="Times New Roman" w:cs="Times New Roman"/>
          <w:noProof/>
          <w:sz w:val="22"/>
          <w:szCs w:val="22"/>
          <w:rPrChange w:id="345" w:author="Wesley Maddox" w:date="2015-05-06T00:58:00Z">
            <w:rPr>
              <w:noProof/>
              <w:sz w:val="22"/>
            </w:rPr>
          </w:rPrChange>
        </w:rPr>
        <w:t>1</w:t>
      </w:r>
      <w:r w:rsidRPr="00916CF0">
        <w:rPr>
          <w:rFonts w:ascii="Times New Roman" w:hAnsi="Times New Roman" w:cs="Times New Roman"/>
          <w:sz w:val="22"/>
          <w:szCs w:val="22"/>
          <w:rPrChange w:id="346" w:author="Wesley Maddox" w:date="2015-05-06T00:58:00Z">
            <w:rPr>
              <w:sz w:val="22"/>
            </w:rPr>
          </w:rPrChange>
        </w:rPr>
        <w:fldChar w:fldCharType="end"/>
      </w:r>
      <w:ins w:id="347" w:author="Wesley Maddox" w:date="2015-05-06T00:09:00Z">
        <w:r w:rsidR="00D20024" w:rsidRPr="00916CF0">
          <w:rPr>
            <w:rFonts w:ascii="Times New Roman" w:hAnsi="Times New Roman" w:cs="Times New Roman"/>
            <w:sz w:val="22"/>
            <w:szCs w:val="22"/>
            <w:rPrChange w:id="348" w:author="Wesley Maddox" w:date="2015-05-06T00:58:00Z">
              <w:rPr>
                <w:sz w:val="22"/>
              </w:rPr>
            </w:rPrChange>
          </w:rPr>
          <w:t>:</w:t>
        </w:r>
      </w:ins>
      <w:r w:rsidRPr="00916CF0">
        <w:rPr>
          <w:rFonts w:ascii="Times New Roman" w:hAnsi="Times New Roman" w:cs="Times New Roman"/>
          <w:sz w:val="22"/>
          <w:szCs w:val="22"/>
          <w:rPrChange w:id="349" w:author="Wesley Maddox" w:date="2015-05-06T00:58:00Z">
            <w:rPr>
              <w:sz w:val="22"/>
            </w:rPr>
          </w:rPrChange>
        </w:rPr>
        <w:t xml:space="preserve"> </w:t>
      </w:r>
      <w:ins w:id="350" w:author="Wesley Maddox" w:date="2015-05-05T23:24:00Z">
        <w:r w:rsidR="00445B07" w:rsidRPr="00916CF0">
          <w:rPr>
            <w:rFonts w:ascii="Times New Roman" w:hAnsi="Times New Roman" w:cs="Times New Roman"/>
            <w:sz w:val="22"/>
            <w:szCs w:val="22"/>
            <w:rPrChange w:id="351" w:author="Wesley Maddox" w:date="2015-05-06T00:58:00Z">
              <w:rPr>
                <w:sz w:val="22"/>
              </w:rPr>
            </w:rPrChange>
          </w:rPr>
          <w:t>E</w:t>
        </w:r>
      </w:ins>
      <w:del w:id="352" w:author="Wesley Maddox" w:date="2015-05-05T23:24:00Z">
        <w:r w:rsidRPr="00916CF0" w:rsidDel="00445B07">
          <w:rPr>
            <w:rFonts w:ascii="Times New Roman" w:hAnsi="Times New Roman" w:cs="Times New Roman"/>
            <w:sz w:val="22"/>
            <w:szCs w:val="22"/>
            <w:rPrChange w:id="353" w:author="Wesley Maddox" w:date="2015-05-06T00:58:00Z">
              <w:rPr>
                <w:sz w:val="22"/>
              </w:rPr>
            </w:rPrChange>
          </w:rPr>
          <w:delText>e</w:delText>
        </w:r>
      </w:del>
      <w:r w:rsidRPr="00916CF0">
        <w:rPr>
          <w:rFonts w:ascii="Times New Roman" w:hAnsi="Times New Roman" w:cs="Times New Roman"/>
          <w:sz w:val="22"/>
          <w:szCs w:val="22"/>
          <w:rPrChange w:id="354" w:author="Wesley Maddox" w:date="2015-05-06T00:58:00Z">
            <w:rPr>
              <w:sz w:val="22"/>
            </w:rPr>
          </w:rPrChange>
        </w:rPr>
        <w:t>ndocytosis network</w:t>
      </w:r>
      <w:ins w:id="355" w:author="Wesley Maddox" w:date="2015-05-05T23:24:00Z">
        <w:r w:rsidR="00445B07" w:rsidRPr="00916CF0">
          <w:rPr>
            <w:rFonts w:ascii="Times New Roman" w:hAnsi="Times New Roman" w:cs="Times New Roman"/>
            <w:sz w:val="22"/>
            <w:szCs w:val="22"/>
            <w:rPrChange w:id="356" w:author="Wesley Maddox" w:date="2015-05-06T00:58:00Z">
              <w:rPr>
                <w:sz w:val="22"/>
              </w:rPr>
            </w:rPrChange>
          </w:rPr>
          <w:t xml:space="preserve"> with top 5 nodes </w:t>
        </w:r>
      </w:ins>
      <w:ins w:id="357" w:author="Wesley Maddox" w:date="2015-05-05T23:25:00Z">
        <w:r w:rsidR="00445B07" w:rsidRPr="00916CF0">
          <w:rPr>
            <w:rFonts w:ascii="Times New Roman" w:hAnsi="Times New Roman" w:cs="Times New Roman"/>
            <w:sz w:val="22"/>
            <w:szCs w:val="22"/>
            <w:rPrChange w:id="358" w:author="Wesley Maddox" w:date="2015-05-06T00:58:00Z">
              <w:rPr>
                <w:sz w:val="22"/>
              </w:rPr>
            </w:rPrChange>
          </w:rPr>
          <w:t xml:space="preserve">as identified by FPC score </w:t>
        </w:r>
      </w:ins>
      <w:ins w:id="359" w:author="Wesley Maddox" w:date="2015-05-05T23:24:00Z">
        <w:r w:rsidR="00445B07" w:rsidRPr="00916CF0">
          <w:rPr>
            <w:rFonts w:ascii="Times New Roman" w:hAnsi="Times New Roman" w:cs="Times New Roman"/>
            <w:sz w:val="22"/>
            <w:szCs w:val="22"/>
            <w:rPrChange w:id="360" w:author="Wesley Maddox" w:date="2015-05-06T00:58:00Z">
              <w:rPr>
                <w:sz w:val="22"/>
              </w:rPr>
            </w:rPrChange>
          </w:rPr>
          <w:t>marked in red</w:t>
        </w:r>
      </w:ins>
    </w:p>
    <w:p w14:paraId="06B0B87E" w14:textId="1E248F33" w:rsidR="0082118B" w:rsidRPr="00916CF0" w:rsidRDefault="006B284E">
      <w:pPr>
        <w:rPr>
          <w:rFonts w:ascii="Times New Roman" w:hAnsi="Times New Roman" w:cs="Times New Roman"/>
          <w:rPrChange w:id="361" w:author="Wesley Maddox" w:date="2015-05-06T00:58:00Z">
            <w:rPr/>
          </w:rPrChange>
        </w:rPr>
      </w:pPr>
      <w:r w:rsidRPr="00916CF0">
        <w:rPr>
          <w:rFonts w:ascii="Times New Roman" w:hAnsi="Times New Roman" w:cs="Times New Roman"/>
          <w:rPrChange w:id="362" w:author="Wesley Maddox" w:date="2015-05-06T00:58:00Z">
            <w:rPr/>
          </w:rPrChange>
        </w:rPr>
        <w:lastRenderedPageBreak/>
        <w:t xml:space="preserve">We notice the top 5 FPC score proteins in the endocytosis network are all located in the membrane. And all the proteins are associated with membrane signal receptor, such as EGF. </w:t>
      </w:r>
      <w:del w:id="363" w:author="Wesley Maddox" w:date="2015-05-05T23:31:00Z">
        <w:r w:rsidR="00197C3F" w:rsidRPr="00916CF0" w:rsidDel="00262C39">
          <w:rPr>
            <w:rFonts w:ascii="Times New Roman" w:hAnsi="Times New Roman" w:cs="Times New Roman"/>
            <w:rPrChange w:id="364" w:author="Wesley Maddox" w:date="2015-05-06T00:58:00Z">
              <w:rPr/>
            </w:rPrChange>
          </w:rPr>
          <w:delText>This results is out of our expectation, we will discuss this in the discussion.</w:delText>
        </w:r>
      </w:del>
      <w:ins w:id="365" w:author="Wesley Maddox" w:date="2015-05-05T23:31:00Z">
        <w:r w:rsidR="00262C39" w:rsidRPr="00916CF0">
          <w:rPr>
            <w:rFonts w:ascii="Times New Roman" w:hAnsi="Times New Roman" w:cs="Times New Roman"/>
            <w:rPrChange w:id="366" w:author="Wesley Maddox" w:date="2015-05-06T00:58:00Z">
              <w:rPr/>
            </w:rPrChange>
          </w:rPr>
          <w:t>These results are somewhat different from our expectation.</w:t>
        </w:r>
      </w:ins>
    </w:p>
    <w:p w14:paraId="44A26A7A" w14:textId="77777777" w:rsidR="006B284E" w:rsidRPr="00916CF0" w:rsidRDefault="006B284E">
      <w:pPr>
        <w:rPr>
          <w:rFonts w:ascii="Times New Roman" w:hAnsi="Times New Roman" w:cs="Times New Roman"/>
          <w:b/>
          <w:rPrChange w:id="367" w:author="Wesley Maddox" w:date="2015-05-06T00:58:00Z">
            <w:rPr>
              <w:b/>
            </w:rPr>
          </w:rPrChange>
        </w:rPr>
      </w:pPr>
      <w:r w:rsidRPr="00916CF0">
        <w:rPr>
          <w:rFonts w:ascii="Times New Roman" w:hAnsi="Times New Roman" w:cs="Times New Roman"/>
          <w:b/>
          <w:rPrChange w:id="368" w:author="Wesley Maddox" w:date="2015-05-06T00:58:00Z">
            <w:rPr>
              <w:b/>
            </w:rPr>
          </w:rPrChange>
        </w:rPr>
        <w:t>Exocytosis network</w:t>
      </w:r>
    </w:p>
    <w:p w14:paraId="25DBA6B5" w14:textId="0649F2B8" w:rsidR="006B284E" w:rsidRPr="00916CF0" w:rsidRDefault="006B284E" w:rsidP="0072143D">
      <w:pPr>
        <w:rPr>
          <w:rFonts w:ascii="Times New Roman" w:hAnsi="Times New Roman" w:cs="Times New Roman"/>
          <w:rPrChange w:id="369" w:author="Wesley Maddox" w:date="2015-05-06T00:58:00Z">
            <w:rPr/>
          </w:rPrChange>
        </w:rPr>
      </w:pPr>
      <w:del w:id="370" w:author="Wesley Maddox" w:date="2015-05-05T23:31:00Z">
        <w:r w:rsidRPr="00916CF0" w:rsidDel="00262C39">
          <w:rPr>
            <w:rFonts w:ascii="Times New Roman" w:hAnsi="Times New Roman" w:cs="Times New Roman"/>
            <w:rPrChange w:id="371" w:author="Wesley Maddox" w:date="2015-05-06T00:58:00Z">
              <w:rPr/>
            </w:rPrChange>
          </w:rPr>
          <w:delText xml:space="preserve">We </w:delText>
        </w:r>
      </w:del>
      <w:ins w:id="372" w:author="Wesley Maddox" w:date="2015-05-05T23:31:00Z">
        <w:r w:rsidR="00262C39" w:rsidRPr="00916CF0">
          <w:rPr>
            <w:rFonts w:ascii="Times New Roman" w:hAnsi="Times New Roman" w:cs="Times New Roman"/>
            <w:rPrChange w:id="373" w:author="Wesley Maddox" w:date="2015-05-06T00:58:00Z">
              <w:rPr/>
            </w:rPrChange>
          </w:rPr>
          <w:t xml:space="preserve">Next, we </w:t>
        </w:r>
      </w:ins>
      <w:r w:rsidRPr="00916CF0">
        <w:rPr>
          <w:rFonts w:ascii="Times New Roman" w:hAnsi="Times New Roman" w:cs="Times New Roman"/>
          <w:rPrChange w:id="374" w:author="Wesley Maddox" w:date="2015-05-06T00:58:00Z">
            <w:rPr/>
          </w:rPrChange>
        </w:rPr>
        <w:t xml:space="preserve">set up the exocytosis network from the Gene ontology and </w:t>
      </w:r>
      <w:proofErr w:type="spellStart"/>
      <w:r w:rsidRPr="00916CF0">
        <w:rPr>
          <w:rFonts w:ascii="Times New Roman" w:hAnsi="Times New Roman" w:cs="Times New Roman"/>
          <w:rPrChange w:id="375" w:author="Wesley Maddox" w:date="2015-05-06T00:58:00Z">
            <w:rPr/>
          </w:rPrChange>
        </w:rPr>
        <w:t>BioGRID</w:t>
      </w:r>
      <w:proofErr w:type="spellEnd"/>
      <w:r w:rsidRPr="00916CF0">
        <w:rPr>
          <w:rFonts w:ascii="Times New Roman" w:hAnsi="Times New Roman" w:cs="Times New Roman"/>
          <w:rPrChange w:id="376" w:author="Wesley Maddox" w:date="2015-05-06T00:58:00Z">
            <w:rPr/>
          </w:rPrChange>
        </w:rPr>
        <w:t xml:space="preserve"> database, then we analyze the database by </w:t>
      </w:r>
      <w:del w:id="377" w:author="Wesley Maddox" w:date="2015-05-05T23:31:00Z">
        <w:r w:rsidRPr="00916CF0" w:rsidDel="00262C39">
          <w:rPr>
            <w:rFonts w:ascii="Times New Roman" w:hAnsi="Times New Roman" w:cs="Times New Roman"/>
            <w:rPrChange w:id="378" w:author="Wesley Maddox" w:date="2015-05-06T00:58:00Z">
              <w:rPr/>
            </w:rPrChange>
          </w:rPr>
          <w:delText>our method</w:delText>
        </w:r>
      </w:del>
      <w:ins w:id="379" w:author="Wesley Maddox" w:date="2015-05-05T23:31:00Z">
        <w:r w:rsidR="00262C39" w:rsidRPr="00916CF0">
          <w:rPr>
            <w:rFonts w:ascii="Times New Roman" w:hAnsi="Times New Roman" w:cs="Times New Roman"/>
            <w:rPrChange w:id="380" w:author="Wesley Maddox" w:date="2015-05-06T00:58:00Z">
              <w:rPr/>
            </w:rPrChange>
          </w:rPr>
          <w:t>both methods</w:t>
        </w:r>
      </w:ins>
      <w:r w:rsidRPr="00916CF0">
        <w:rPr>
          <w:rFonts w:ascii="Times New Roman" w:hAnsi="Times New Roman" w:cs="Times New Roman"/>
          <w:rPrChange w:id="381" w:author="Wesley Maddox" w:date="2015-05-06T00:58:00Z">
            <w:rPr/>
          </w:rPrChange>
        </w:rPr>
        <w:t>. Again, we rank the top 5 FPC scor</w:t>
      </w:r>
      <w:ins w:id="382" w:author="Wesley Maddox" w:date="2015-05-05T23:31:00Z">
        <w:r w:rsidR="00262C39" w:rsidRPr="00916CF0">
          <w:rPr>
            <w:rFonts w:ascii="Times New Roman" w:hAnsi="Times New Roman" w:cs="Times New Roman"/>
            <w:rPrChange w:id="383" w:author="Wesley Maddox" w:date="2015-05-06T00:58:00Z">
              <w:rPr/>
            </w:rPrChange>
          </w:rPr>
          <w:t>ing</w:t>
        </w:r>
      </w:ins>
      <w:del w:id="384" w:author="Wesley Maddox" w:date="2015-05-05T23:31:00Z">
        <w:r w:rsidRPr="00916CF0" w:rsidDel="00262C39">
          <w:rPr>
            <w:rFonts w:ascii="Times New Roman" w:hAnsi="Times New Roman" w:cs="Times New Roman"/>
            <w:rPrChange w:id="385" w:author="Wesley Maddox" w:date="2015-05-06T00:58:00Z">
              <w:rPr/>
            </w:rPrChange>
          </w:rPr>
          <w:delText>e</w:delText>
        </w:r>
      </w:del>
      <w:r w:rsidRPr="00916CF0">
        <w:rPr>
          <w:rFonts w:ascii="Times New Roman" w:hAnsi="Times New Roman" w:cs="Times New Roman"/>
          <w:rPrChange w:id="386" w:author="Wesley Maddox" w:date="2015-05-06T00:58:00Z">
            <w:rPr/>
          </w:rPrChange>
        </w:rPr>
        <w:t xml:space="preserve"> proteins in the exocytosis network. The top five proteins </w:t>
      </w:r>
      <w:ins w:id="387" w:author="Wesley Maddox" w:date="2015-05-05T23:31:00Z">
        <w:r w:rsidR="00262C39" w:rsidRPr="00916CF0">
          <w:rPr>
            <w:rFonts w:ascii="Times New Roman" w:hAnsi="Times New Roman" w:cs="Times New Roman"/>
            <w:rPrChange w:id="388" w:author="Wesley Maddox" w:date="2015-05-06T00:58:00Z">
              <w:rPr/>
            </w:rPrChange>
          </w:rPr>
          <w:t xml:space="preserve">from this method </w:t>
        </w:r>
      </w:ins>
      <w:r w:rsidRPr="00916CF0">
        <w:rPr>
          <w:rFonts w:ascii="Times New Roman" w:hAnsi="Times New Roman" w:cs="Times New Roman"/>
          <w:rPrChange w:id="389" w:author="Wesley Maddox" w:date="2015-05-06T00:58:00Z">
            <w:rPr/>
          </w:rPrChange>
        </w:rPr>
        <w:t xml:space="preserve">are </w:t>
      </w:r>
      <w:r w:rsidR="0072143D" w:rsidRPr="00916CF0">
        <w:rPr>
          <w:rFonts w:ascii="Times New Roman" w:hAnsi="Times New Roman" w:cs="Times New Roman"/>
          <w:rPrChange w:id="390" w:author="Wesley Maddox" w:date="2015-05-06T00:58:00Z">
            <w:rPr/>
          </w:rPrChange>
        </w:rPr>
        <w:t>RPH3AL (</w:t>
      </w:r>
      <w:proofErr w:type="spellStart"/>
      <w:r w:rsidR="0072143D" w:rsidRPr="00916CF0">
        <w:rPr>
          <w:rFonts w:ascii="Times New Roman" w:hAnsi="Times New Roman" w:cs="Times New Roman"/>
          <w:rPrChange w:id="391" w:author="Wesley Maddox" w:date="2015-05-06T00:58:00Z">
            <w:rPr/>
          </w:rPrChange>
        </w:rPr>
        <w:t>Rab</w:t>
      </w:r>
      <w:proofErr w:type="spellEnd"/>
      <w:r w:rsidR="0072143D" w:rsidRPr="00916CF0">
        <w:rPr>
          <w:rFonts w:ascii="Times New Roman" w:hAnsi="Times New Roman" w:cs="Times New Roman"/>
          <w:rPrChange w:id="392" w:author="Wesley Maddox" w:date="2015-05-06T00:58:00Z">
            <w:rPr/>
          </w:rPrChange>
        </w:rPr>
        <w:t xml:space="preserve"> </w:t>
      </w:r>
      <w:proofErr w:type="spellStart"/>
      <w:r w:rsidR="0072143D" w:rsidRPr="00916CF0">
        <w:rPr>
          <w:rFonts w:ascii="Times New Roman" w:hAnsi="Times New Roman" w:cs="Times New Roman"/>
          <w:rPrChange w:id="393" w:author="Wesley Maddox" w:date="2015-05-06T00:58:00Z">
            <w:rPr/>
          </w:rPrChange>
        </w:rPr>
        <w:t>GTPase</w:t>
      </w:r>
      <w:proofErr w:type="spellEnd"/>
      <w:r w:rsidR="0072143D" w:rsidRPr="00916CF0">
        <w:rPr>
          <w:rFonts w:ascii="Times New Roman" w:hAnsi="Times New Roman" w:cs="Times New Roman"/>
          <w:rPrChange w:id="394" w:author="Wesley Maddox" w:date="2015-05-06T00:58:00Z">
            <w:rPr/>
          </w:rPrChange>
        </w:rPr>
        <w:t xml:space="preserve"> effector</w:t>
      </w:r>
      <w:r w:rsidR="0072143D" w:rsidRPr="00916CF0">
        <w:rPr>
          <w:rFonts w:ascii="Times New Roman" w:hAnsi="Times New Roman" w:cs="Times New Roman"/>
          <w:rPrChange w:id="395" w:author="Wesley Maddox" w:date="2015-05-06T00:58:00Z">
            <w:rPr>
              <w:rFonts w:hint="eastAsia"/>
            </w:rPr>
          </w:rPrChange>
        </w:rPr>
        <w:t>)</w:t>
      </w:r>
      <w:r w:rsidR="0072143D" w:rsidRPr="00916CF0">
        <w:rPr>
          <w:rFonts w:ascii="Times New Roman" w:hAnsi="Times New Roman" w:cs="Times New Roman"/>
          <w:rPrChange w:id="396" w:author="Wesley Maddox" w:date="2015-05-06T00:58:00Z">
            <w:rPr/>
          </w:rPrChange>
        </w:rPr>
        <w:t>, STXBP1 (</w:t>
      </w:r>
      <w:proofErr w:type="spellStart"/>
      <w:r w:rsidR="0072143D" w:rsidRPr="00916CF0">
        <w:rPr>
          <w:rFonts w:ascii="Times New Roman" w:hAnsi="Times New Roman" w:cs="Times New Roman"/>
          <w:rPrChange w:id="397" w:author="Wesley Maddox" w:date="2015-05-06T00:58:00Z">
            <w:rPr/>
          </w:rPrChange>
        </w:rPr>
        <w:t>Syntaxin</w:t>
      </w:r>
      <w:proofErr w:type="spellEnd"/>
      <w:r w:rsidR="0072143D" w:rsidRPr="00916CF0">
        <w:rPr>
          <w:rFonts w:ascii="Times New Roman" w:hAnsi="Times New Roman" w:cs="Times New Roman"/>
          <w:rPrChange w:id="398" w:author="Wesley Maddox" w:date="2015-05-06T00:58:00Z">
            <w:rPr/>
          </w:rPrChange>
        </w:rPr>
        <w:t>-binding protein 1), STX1A (vesicle fusion process), SYTL4 (</w:t>
      </w:r>
      <w:proofErr w:type="spellStart"/>
      <w:r w:rsidR="0072143D" w:rsidRPr="00916CF0">
        <w:rPr>
          <w:rFonts w:ascii="Times New Roman" w:hAnsi="Times New Roman" w:cs="Times New Roman"/>
          <w:rPrChange w:id="399" w:author="Wesley Maddox" w:date="2015-05-06T00:58:00Z">
            <w:rPr/>
          </w:rPrChange>
        </w:rPr>
        <w:t>Synaptotagmin</w:t>
      </w:r>
      <w:proofErr w:type="spellEnd"/>
      <w:r w:rsidR="0072143D" w:rsidRPr="00916CF0">
        <w:rPr>
          <w:rFonts w:ascii="Times New Roman" w:hAnsi="Times New Roman" w:cs="Times New Roman"/>
          <w:rPrChange w:id="400" w:author="Wesley Maddox" w:date="2015-05-06T00:58:00Z">
            <w:rPr/>
          </w:rPrChange>
        </w:rPr>
        <w:t>-like protein 4), RAB27B (vesicle fusion process).</w:t>
      </w:r>
      <w:ins w:id="401" w:author="Wesley Maddox" w:date="2015-05-05T23:31:00Z">
        <w:r w:rsidR="00262C39" w:rsidRPr="00916CF0">
          <w:rPr>
            <w:rFonts w:ascii="Times New Roman" w:hAnsi="Times New Roman" w:cs="Times New Roman"/>
            <w:rPrChange w:id="402" w:author="Wesley Maddox" w:date="2015-05-06T00:58:00Z">
              <w:rPr/>
            </w:rPrChange>
          </w:rPr>
          <w:t xml:space="preserve"> </w:t>
        </w:r>
      </w:ins>
      <w:ins w:id="403" w:author="Wesley Maddox" w:date="2015-05-05T23:32:00Z">
        <w:r w:rsidR="00262C39" w:rsidRPr="00916CF0">
          <w:rPr>
            <w:rFonts w:ascii="Times New Roman" w:hAnsi="Times New Roman" w:cs="Times New Roman"/>
            <w:rPrChange w:id="404" w:author="Wesley Maddox" w:date="2015-05-06T00:58:00Z">
              <w:rPr/>
            </w:rPrChange>
          </w:rPr>
          <w:t xml:space="preserve">These five nodes are shown in red in Figure 2, which shows the entire exocytosis protein network, as derived from Gene Ontology and BIOGRID. </w:t>
        </w:r>
      </w:ins>
      <w:ins w:id="405" w:author="Wesley Maddox" w:date="2015-05-05T23:31:00Z">
        <w:r w:rsidR="00262C39" w:rsidRPr="00916CF0">
          <w:rPr>
            <w:rFonts w:ascii="Times New Roman" w:hAnsi="Times New Roman" w:cs="Times New Roman"/>
            <w:rPrChange w:id="406" w:author="Wesley Maddox" w:date="2015-05-06T00:58:00Z">
              <w:rPr/>
            </w:rPrChange>
          </w:rPr>
          <w:t xml:space="preserve">Again, similar results are found from the </w:t>
        </w:r>
      </w:ins>
      <w:ins w:id="407" w:author="Wesley Maddox" w:date="2015-05-05T23:32:00Z">
        <w:r w:rsidR="00262C39" w:rsidRPr="00916CF0">
          <w:rPr>
            <w:rFonts w:ascii="Times New Roman" w:hAnsi="Times New Roman" w:cs="Times New Roman"/>
            <w:rPrChange w:id="408" w:author="Wesley Maddox" w:date="2015-05-06T00:58:00Z">
              <w:rPr/>
            </w:rPrChange>
          </w:rPr>
          <w:t>core/periphery analysis procedure.</w:t>
        </w:r>
      </w:ins>
    </w:p>
    <w:p w14:paraId="7697462B" w14:textId="77777777" w:rsidR="0072143D" w:rsidRPr="00916CF0" w:rsidRDefault="008D7C5D" w:rsidP="0072143D">
      <w:pPr>
        <w:keepNext/>
        <w:rPr>
          <w:rFonts w:ascii="Times New Roman" w:hAnsi="Times New Roman" w:cs="Times New Roman"/>
          <w:rPrChange w:id="409" w:author="Wesley Maddox" w:date="2015-05-06T00:58:00Z">
            <w:rPr/>
          </w:rPrChange>
        </w:rPr>
      </w:pPr>
      <w:r w:rsidRPr="00916CF0">
        <w:rPr>
          <w:rFonts w:ascii="Times New Roman" w:hAnsi="Times New Roman" w:cs="Times New Roman"/>
          <w:rPrChange w:id="410" w:author="Wesley Maddox" w:date="2015-05-06T00:58:00Z">
            <w:rPr/>
          </w:rPrChange>
        </w:rPr>
        <w:pict w14:anchorId="05823EBB">
          <v:shape id="_x0000_i1026" type="#_x0000_t75" style="width:467.45pt;height:234.25pt">
            <v:imagedata r:id="rId10" o:title="ExoNetworkTop"/>
          </v:shape>
        </w:pict>
      </w:r>
    </w:p>
    <w:p w14:paraId="246BC65A" w14:textId="3C18E435" w:rsidR="0072143D" w:rsidRPr="00916CF0" w:rsidRDefault="0072143D" w:rsidP="0072143D">
      <w:pPr>
        <w:pStyle w:val="Caption"/>
        <w:jc w:val="center"/>
        <w:rPr>
          <w:rFonts w:ascii="Times New Roman" w:hAnsi="Times New Roman" w:cs="Times New Roman"/>
          <w:sz w:val="22"/>
          <w:szCs w:val="22"/>
          <w:rPrChange w:id="411" w:author="Wesley Maddox" w:date="2015-05-06T00:58:00Z">
            <w:rPr>
              <w:sz w:val="22"/>
            </w:rPr>
          </w:rPrChange>
        </w:rPr>
      </w:pPr>
      <w:r w:rsidRPr="00916CF0">
        <w:rPr>
          <w:rFonts w:ascii="Times New Roman" w:hAnsi="Times New Roman" w:cs="Times New Roman"/>
          <w:sz w:val="22"/>
          <w:szCs w:val="22"/>
          <w:rPrChange w:id="412" w:author="Wesley Maddox" w:date="2015-05-06T00:58:00Z">
            <w:rPr>
              <w:sz w:val="22"/>
            </w:rPr>
          </w:rPrChange>
        </w:rPr>
        <w:t xml:space="preserve">Figure </w:t>
      </w:r>
      <w:r w:rsidRPr="00916CF0">
        <w:rPr>
          <w:rFonts w:ascii="Times New Roman" w:hAnsi="Times New Roman" w:cs="Times New Roman"/>
          <w:sz w:val="22"/>
          <w:szCs w:val="22"/>
          <w:rPrChange w:id="413" w:author="Wesley Maddox" w:date="2015-05-06T00:58:00Z">
            <w:rPr>
              <w:sz w:val="22"/>
            </w:rPr>
          </w:rPrChange>
        </w:rPr>
        <w:fldChar w:fldCharType="begin"/>
      </w:r>
      <w:r w:rsidRPr="00916CF0">
        <w:rPr>
          <w:rFonts w:ascii="Times New Roman" w:hAnsi="Times New Roman" w:cs="Times New Roman"/>
          <w:sz w:val="22"/>
          <w:szCs w:val="22"/>
          <w:rPrChange w:id="414" w:author="Wesley Maddox" w:date="2015-05-06T00:58:00Z">
            <w:rPr>
              <w:sz w:val="22"/>
            </w:rPr>
          </w:rPrChange>
        </w:rPr>
        <w:instrText xml:space="preserve"> SEQ Figure \* ARABIC </w:instrText>
      </w:r>
      <w:r w:rsidRPr="00916CF0">
        <w:rPr>
          <w:rFonts w:ascii="Times New Roman" w:hAnsi="Times New Roman" w:cs="Times New Roman"/>
          <w:sz w:val="22"/>
          <w:szCs w:val="22"/>
          <w:rPrChange w:id="415" w:author="Wesley Maddox" w:date="2015-05-06T00:58:00Z">
            <w:rPr>
              <w:sz w:val="22"/>
            </w:rPr>
          </w:rPrChange>
        </w:rPr>
        <w:fldChar w:fldCharType="separate"/>
      </w:r>
      <w:r w:rsidR="000A23C7" w:rsidRPr="00916CF0">
        <w:rPr>
          <w:rFonts w:ascii="Times New Roman" w:hAnsi="Times New Roman" w:cs="Times New Roman"/>
          <w:noProof/>
          <w:sz w:val="22"/>
          <w:szCs w:val="22"/>
          <w:rPrChange w:id="416" w:author="Wesley Maddox" w:date="2015-05-06T00:58:00Z">
            <w:rPr>
              <w:noProof/>
              <w:sz w:val="22"/>
            </w:rPr>
          </w:rPrChange>
        </w:rPr>
        <w:t>2</w:t>
      </w:r>
      <w:r w:rsidRPr="00916CF0">
        <w:rPr>
          <w:rFonts w:ascii="Times New Roman" w:hAnsi="Times New Roman" w:cs="Times New Roman"/>
          <w:sz w:val="22"/>
          <w:szCs w:val="22"/>
          <w:rPrChange w:id="417" w:author="Wesley Maddox" w:date="2015-05-06T00:58:00Z">
            <w:rPr>
              <w:sz w:val="22"/>
            </w:rPr>
          </w:rPrChange>
        </w:rPr>
        <w:fldChar w:fldCharType="end"/>
      </w:r>
      <w:ins w:id="418" w:author="Wesley Maddox" w:date="2015-05-06T00:09:00Z">
        <w:r w:rsidR="00D20024" w:rsidRPr="00916CF0">
          <w:rPr>
            <w:rFonts w:ascii="Times New Roman" w:hAnsi="Times New Roman" w:cs="Times New Roman"/>
            <w:sz w:val="22"/>
            <w:szCs w:val="22"/>
            <w:rPrChange w:id="419" w:author="Wesley Maddox" w:date="2015-05-06T00:58:00Z">
              <w:rPr>
                <w:sz w:val="22"/>
              </w:rPr>
            </w:rPrChange>
          </w:rPr>
          <w:t>:</w:t>
        </w:r>
      </w:ins>
      <w:r w:rsidR="00883E19" w:rsidRPr="00916CF0">
        <w:rPr>
          <w:rFonts w:ascii="Times New Roman" w:hAnsi="Times New Roman" w:cs="Times New Roman"/>
          <w:sz w:val="22"/>
          <w:szCs w:val="22"/>
          <w:rPrChange w:id="420" w:author="Wesley Maddox" w:date="2015-05-06T00:58:00Z">
            <w:rPr>
              <w:sz w:val="22"/>
            </w:rPr>
          </w:rPrChange>
        </w:rPr>
        <w:t xml:space="preserve"> </w:t>
      </w:r>
      <w:r w:rsidRPr="00916CF0">
        <w:rPr>
          <w:rFonts w:ascii="Times New Roman" w:hAnsi="Times New Roman" w:cs="Times New Roman"/>
          <w:sz w:val="22"/>
          <w:szCs w:val="22"/>
          <w:rPrChange w:id="421" w:author="Wesley Maddox" w:date="2015-05-06T00:58:00Z">
            <w:rPr>
              <w:sz w:val="22"/>
            </w:rPr>
          </w:rPrChange>
        </w:rPr>
        <w:t>Exocytosis network</w:t>
      </w:r>
    </w:p>
    <w:p w14:paraId="55A51F5E" w14:textId="77777777" w:rsidR="0072143D" w:rsidRPr="00916CF0" w:rsidRDefault="0072143D" w:rsidP="0072143D">
      <w:pPr>
        <w:rPr>
          <w:rFonts w:ascii="Times New Roman" w:hAnsi="Times New Roman" w:cs="Times New Roman"/>
          <w:rPrChange w:id="422" w:author="Wesley Maddox" w:date="2015-05-06T00:58:00Z">
            <w:rPr/>
          </w:rPrChange>
        </w:rPr>
      </w:pPr>
      <w:r w:rsidRPr="00916CF0">
        <w:rPr>
          <w:rFonts w:ascii="Times New Roman" w:hAnsi="Times New Roman" w:cs="Times New Roman"/>
          <w:rPrChange w:id="423" w:author="Wesley Maddox" w:date="2015-05-06T00:58:00Z">
            <w:rPr/>
          </w:rPrChange>
        </w:rPr>
        <w:t xml:space="preserve">We notice the top 5 proteins are all belong to SNARE </w:t>
      </w:r>
      <w:commentRangeStart w:id="424"/>
      <w:r w:rsidRPr="00916CF0">
        <w:rPr>
          <w:rFonts w:ascii="Times New Roman" w:hAnsi="Times New Roman" w:cs="Times New Roman"/>
          <w:rPrChange w:id="425" w:author="Wesley Maddox" w:date="2015-05-06T00:58:00Z">
            <w:rPr/>
          </w:rPrChange>
        </w:rPr>
        <w:t>complex</w:t>
      </w:r>
      <w:commentRangeEnd w:id="424"/>
      <w:r w:rsidR="00262C39" w:rsidRPr="00916CF0">
        <w:rPr>
          <w:rStyle w:val="CommentReference"/>
          <w:rFonts w:ascii="Times New Roman" w:hAnsi="Times New Roman" w:cs="Times New Roman"/>
          <w:sz w:val="22"/>
          <w:szCs w:val="22"/>
          <w:rPrChange w:id="426" w:author="Wesley Maddox" w:date="2015-05-06T00:58:00Z">
            <w:rPr>
              <w:rStyle w:val="CommentReference"/>
            </w:rPr>
          </w:rPrChange>
        </w:rPr>
        <w:commentReference w:id="424"/>
      </w:r>
      <w:r w:rsidRPr="00916CF0">
        <w:rPr>
          <w:rFonts w:ascii="Times New Roman" w:hAnsi="Times New Roman" w:cs="Times New Roman"/>
          <w:rPrChange w:id="427" w:author="Wesley Maddox" w:date="2015-05-06T00:58:00Z">
            <w:rPr/>
          </w:rPrChange>
        </w:rPr>
        <w:t>, which is responsible for the vesicle fusion to the cell membrane.</w:t>
      </w:r>
      <w:r w:rsidR="00883E19" w:rsidRPr="00916CF0">
        <w:rPr>
          <w:rFonts w:ascii="Times New Roman" w:hAnsi="Times New Roman" w:cs="Times New Roman"/>
          <w:rPrChange w:id="428" w:author="Wesley Maddox" w:date="2015-05-06T00:58:00Z">
            <w:rPr/>
          </w:rPrChange>
        </w:rPr>
        <w:t xml:space="preserve"> </w:t>
      </w:r>
    </w:p>
    <w:p w14:paraId="3AB14D96" w14:textId="77777777" w:rsidR="00883E19" w:rsidRPr="00916CF0" w:rsidRDefault="00883E19" w:rsidP="0072143D">
      <w:pPr>
        <w:rPr>
          <w:rFonts w:ascii="Times New Roman" w:hAnsi="Times New Roman" w:cs="Times New Roman"/>
          <w:b/>
          <w:rPrChange w:id="429" w:author="Wesley Maddox" w:date="2015-05-06T00:58:00Z">
            <w:rPr>
              <w:b/>
            </w:rPr>
          </w:rPrChange>
        </w:rPr>
      </w:pPr>
      <w:r w:rsidRPr="00916CF0">
        <w:rPr>
          <w:rFonts w:ascii="Times New Roman" w:hAnsi="Times New Roman" w:cs="Times New Roman"/>
          <w:b/>
          <w:rPrChange w:id="430" w:author="Wesley Maddox" w:date="2015-05-06T00:58:00Z">
            <w:rPr>
              <w:b/>
            </w:rPr>
          </w:rPrChange>
        </w:rPr>
        <w:t>E</w:t>
      </w:r>
      <w:r w:rsidR="000A23C7" w:rsidRPr="00916CF0">
        <w:rPr>
          <w:rFonts w:ascii="Times New Roman" w:hAnsi="Times New Roman" w:cs="Times New Roman"/>
          <w:b/>
          <w:rPrChange w:id="431" w:author="Wesley Maddox" w:date="2015-05-06T00:58:00Z">
            <w:rPr>
              <w:b/>
            </w:rPr>
          </w:rPrChange>
        </w:rPr>
        <w:t>x</w:t>
      </w:r>
      <w:r w:rsidRPr="00916CF0">
        <w:rPr>
          <w:rFonts w:ascii="Times New Roman" w:hAnsi="Times New Roman" w:cs="Times New Roman"/>
          <w:b/>
          <w:rPrChange w:id="432" w:author="Wesley Maddox" w:date="2015-05-06T00:58:00Z">
            <w:rPr>
              <w:b/>
            </w:rPr>
          </w:rPrChange>
        </w:rPr>
        <w:t xml:space="preserve">ocytosis or </w:t>
      </w:r>
      <w:r w:rsidR="000A23C7" w:rsidRPr="00916CF0">
        <w:rPr>
          <w:rFonts w:ascii="Times New Roman" w:hAnsi="Times New Roman" w:cs="Times New Roman"/>
          <w:b/>
          <w:rPrChange w:id="433" w:author="Wesley Maddox" w:date="2015-05-06T00:58:00Z">
            <w:rPr>
              <w:b/>
            </w:rPr>
          </w:rPrChange>
        </w:rPr>
        <w:t>End</w:t>
      </w:r>
      <w:r w:rsidRPr="00916CF0">
        <w:rPr>
          <w:rFonts w:ascii="Times New Roman" w:hAnsi="Times New Roman" w:cs="Times New Roman"/>
          <w:b/>
          <w:rPrChange w:id="434" w:author="Wesley Maddox" w:date="2015-05-06T00:58:00Z">
            <w:rPr>
              <w:b/>
            </w:rPr>
          </w:rPrChange>
        </w:rPr>
        <w:t>ocytosis network</w:t>
      </w:r>
    </w:p>
    <w:p w14:paraId="3EFA57AC" w14:textId="28CF151C" w:rsidR="00883E19" w:rsidRPr="00916CF0" w:rsidRDefault="00883E19" w:rsidP="0072143D">
      <w:pPr>
        <w:rPr>
          <w:rFonts w:ascii="Times New Roman" w:hAnsi="Times New Roman" w:cs="Times New Roman"/>
          <w:rPrChange w:id="435" w:author="Wesley Maddox" w:date="2015-05-06T00:58:00Z">
            <w:rPr/>
          </w:rPrChange>
        </w:rPr>
      </w:pPr>
      <w:r w:rsidRPr="00916CF0">
        <w:rPr>
          <w:rFonts w:ascii="Times New Roman" w:hAnsi="Times New Roman" w:cs="Times New Roman"/>
          <w:rPrChange w:id="436" w:author="Wesley Maddox" w:date="2015-05-06T00:58:00Z">
            <w:rPr/>
          </w:rPrChange>
        </w:rPr>
        <w:t xml:space="preserve">We want to find the overlap of the endocytosis and endocytosis network. However, </w:t>
      </w:r>
      <w:del w:id="437" w:author="Wesley Maddox" w:date="2015-05-05T23:33:00Z">
        <w:r w:rsidRPr="00916CF0" w:rsidDel="00D070F9">
          <w:rPr>
            <w:rFonts w:ascii="Times New Roman" w:hAnsi="Times New Roman" w:cs="Times New Roman"/>
            <w:rPrChange w:id="438" w:author="Wesley Maddox" w:date="2015-05-06T00:58:00Z">
              <w:rPr/>
            </w:rPrChange>
          </w:rPr>
          <w:delText>we find that the overlap network is pretty small. We could not have a FPC score</w:delText>
        </w:r>
      </w:del>
      <w:ins w:id="439" w:author="Wesley Maddox" w:date="2015-05-05T23:33:00Z">
        <w:r w:rsidR="00D070F9" w:rsidRPr="00916CF0">
          <w:rPr>
            <w:rFonts w:ascii="Times New Roman" w:hAnsi="Times New Roman" w:cs="Times New Roman"/>
            <w:rPrChange w:id="440" w:author="Wesley Maddox" w:date="2015-05-06T00:58:00Z">
              <w:rPr/>
            </w:rPrChange>
          </w:rPr>
          <w:t>the identified overlap network is very small, and attempting to find a core for this network would be useless</w:t>
        </w:r>
      </w:ins>
      <w:r w:rsidRPr="00916CF0">
        <w:rPr>
          <w:rFonts w:ascii="Times New Roman" w:hAnsi="Times New Roman" w:cs="Times New Roman"/>
          <w:rPrChange w:id="441" w:author="Wesley Maddox" w:date="2015-05-06T00:58:00Z">
            <w:rPr/>
          </w:rPrChange>
        </w:rPr>
        <w:t xml:space="preserve">. </w:t>
      </w:r>
      <w:del w:id="442" w:author="Wesley Maddox" w:date="2015-05-05T23:34:00Z">
        <w:r w:rsidRPr="00916CF0" w:rsidDel="00D070F9">
          <w:rPr>
            <w:rFonts w:ascii="Times New Roman" w:hAnsi="Times New Roman" w:cs="Times New Roman"/>
            <w:rPrChange w:id="443" w:author="Wesley Maddox" w:date="2015-05-06T00:58:00Z">
              <w:rPr/>
            </w:rPrChange>
          </w:rPr>
          <w:delText>We also notice</w:delText>
        </w:r>
      </w:del>
      <w:ins w:id="444" w:author="Wesley Maddox" w:date="2015-05-05T23:34:00Z">
        <w:r w:rsidR="00D070F9" w:rsidRPr="00916CF0">
          <w:rPr>
            <w:rFonts w:ascii="Times New Roman" w:hAnsi="Times New Roman" w:cs="Times New Roman"/>
            <w:rPrChange w:id="445" w:author="Wesley Maddox" w:date="2015-05-06T00:58:00Z">
              <w:rPr/>
            </w:rPrChange>
          </w:rPr>
          <w:t>Another issue is</w:t>
        </w:r>
      </w:ins>
      <w:r w:rsidRPr="00916CF0">
        <w:rPr>
          <w:rFonts w:ascii="Times New Roman" w:hAnsi="Times New Roman" w:cs="Times New Roman"/>
          <w:rPrChange w:id="446" w:author="Wesley Maddox" w:date="2015-05-06T00:58:00Z">
            <w:rPr/>
          </w:rPrChange>
        </w:rPr>
        <w:t xml:space="preserve"> that the </w:t>
      </w:r>
      <w:del w:id="447" w:author="Wesley Maddox" w:date="2015-05-05T23:34:00Z">
        <w:r w:rsidRPr="00916CF0" w:rsidDel="00D070F9">
          <w:rPr>
            <w:rFonts w:ascii="Times New Roman" w:hAnsi="Times New Roman" w:cs="Times New Roman"/>
            <w:rPrChange w:id="448" w:author="Wesley Maddox" w:date="2015-05-06T00:58:00Z">
              <w:rPr/>
            </w:rPrChange>
          </w:rPr>
          <w:delText xml:space="preserve">network </w:delText>
        </w:r>
      </w:del>
      <w:ins w:id="449" w:author="Wesley Maddox" w:date="2015-05-05T23:34:00Z">
        <w:r w:rsidR="00D070F9" w:rsidRPr="00916CF0">
          <w:rPr>
            <w:rFonts w:ascii="Times New Roman" w:hAnsi="Times New Roman" w:cs="Times New Roman"/>
            <w:rPrChange w:id="450" w:author="Wesley Maddox" w:date="2015-05-06T00:58:00Z">
              <w:rPr/>
            </w:rPrChange>
          </w:rPr>
          <w:t>proteins</w:t>
        </w:r>
        <w:r w:rsidR="00D070F9" w:rsidRPr="00916CF0">
          <w:rPr>
            <w:rFonts w:ascii="Times New Roman" w:hAnsi="Times New Roman" w:cs="Times New Roman"/>
            <w:rPrChange w:id="451" w:author="Wesley Maddox" w:date="2015-05-06T00:58:00Z">
              <w:rPr/>
            </w:rPrChange>
          </w:rPr>
          <w:t xml:space="preserve"> </w:t>
        </w:r>
      </w:ins>
      <w:r w:rsidRPr="00916CF0">
        <w:rPr>
          <w:rFonts w:ascii="Times New Roman" w:hAnsi="Times New Roman" w:cs="Times New Roman"/>
          <w:rPrChange w:id="452" w:author="Wesley Maddox" w:date="2015-05-06T00:58:00Z">
            <w:rPr/>
          </w:rPrChange>
        </w:rPr>
        <w:t xml:space="preserve">derived from Gene </w:t>
      </w:r>
      <w:ins w:id="453" w:author="Wesley Maddox" w:date="2015-05-05T23:34:00Z">
        <w:r w:rsidR="00D070F9" w:rsidRPr="00916CF0">
          <w:rPr>
            <w:rFonts w:ascii="Times New Roman" w:hAnsi="Times New Roman" w:cs="Times New Roman"/>
            <w:rPrChange w:id="454" w:author="Wesley Maddox" w:date="2015-05-06T00:58:00Z">
              <w:rPr/>
            </w:rPrChange>
          </w:rPr>
          <w:t>O</w:t>
        </w:r>
      </w:ins>
      <w:del w:id="455" w:author="Wesley Maddox" w:date="2015-05-05T23:34:00Z">
        <w:r w:rsidRPr="00916CF0" w:rsidDel="00D070F9">
          <w:rPr>
            <w:rFonts w:ascii="Times New Roman" w:hAnsi="Times New Roman" w:cs="Times New Roman"/>
            <w:rPrChange w:id="456" w:author="Wesley Maddox" w:date="2015-05-06T00:58:00Z">
              <w:rPr/>
            </w:rPrChange>
          </w:rPr>
          <w:delText>o</w:delText>
        </w:r>
      </w:del>
      <w:r w:rsidRPr="00916CF0">
        <w:rPr>
          <w:rFonts w:ascii="Times New Roman" w:hAnsi="Times New Roman" w:cs="Times New Roman"/>
          <w:rPrChange w:id="457" w:author="Wesley Maddox" w:date="2015-05-06T00:58:00Z">
            <w:rPr/>
          </w:rPrChange>
        </w:rPr>
        <w:t xml:space="preserve">ntology is very limited, </w:t>
      </w:r>
      <w:ins w:id="458" w:author="Wesley Maddox" w:date="2015-05-05T23:34:00Z">
        <w:r w:rsidR="00D070F9" w:rsidRPr="00916CF0">
          <w:rPr>
            <w:rFonts w:ascii="Times New Roman" w:hAnsi="Times New Roman" w:cs="Times New Roman"/>
            <w:rPrChange w:id="459" w:author="Wesley Maddox" w:date="2015-05-06T00:58:00Z">
              <w:rPr/>
            </w:rPrChange>
          </w:rPr>
          <w:t xml:space="preserve">as </w:t>
        </w:r>
      </w:ins>
      <w:r w:rsidRPr="00916CF0">
        <w:rPr>
          <w:rFonts w:ascii="Times New Roman" w:hAnsi="Times New Roman" w:cs="Times New Roman"/>
          <w:rPrChange w:id="460" w:author="Wesley Maddox" w:date="2015-05-06T00:58:00Z">
            <w:rPr/>
          </w:rPrChange>
        </w:rPr>
        <w:t xml:space="preserve">there are many famous </w:t>
      </w:r>
      <w:del w:id="461" w:author="Wesley Maddox" w:date="2015-05-05T23:35:00Z">
        <w:r w:rsidRPr="00916CF0" w:rsidDel="00D070F9">
          <w:rPr>
            <w:rFonts w:ascii="Times New Roman" w:hAnsi="Times New Roman" w:cs="Times New Roman"/>
            <w:rPrChange w:id="462" w:author="Wesley Maddox" w:date="2015-05-06T00:58:00Z">
              <w:rPr/>
            </w:rPrChange>
          </w:rPr>
          <w:delText xml:space="preserve">regulation </w:delText>
        </w:r>
      </w:del>
      <w:ins w:id="463" w:author="Wesley Maddox" w:date="2015-05-05T23:35:00Z">
        <w:r w:rsidR="00D070F9" w:rsidRPr="00916CF0">
          <w:rPr>
            <w:rFonts w:ascii="Times New Roman" w:hAnsi="Times New Roman" w:cs="Times New Roman"/>
            <w:rPrChange w:id="464" w:author="Wesley Maddox" w:date="2015-05-06T00:58:00Z">
              <w:rPr/>
            </w:rPrChange>
          </w:rPr>
          <w:t>regulatory</w:t>
        </w:r>
        <w:r w:rsidR="00D070F9" w:rsidRPr="00916CF0">
          <w:rPr>
            <w:rFonts w:ascii="Times New Roman" w:hAnsi="Times New Roman" w:cs="Times New Roman"/>
            <w:rPrChange w:id="465" w:author="Wesley Maddox" w:date="2015-05-06T00:58:00Z">
              <w:rPr/>
            </w:rPrChange>
          </w:rPr>
          <w:t xml:space="preserve"> </w:t>
        </w:r>
      </w:ins>
      <w:r w:rsidRPr="00916CF0">
        <w:rPr>
          <w:rFonts w:ascii="Times New Roman" w:hAnsi="Times New Roman" w:cs="Times New Roman"/>
          <w:rPrChange w:id="466" w:author="Wesley Maddox" w:date="2015-05-06T00:58:00Z">
            <w:rPr/>
          </w:rPrChange>
        </w:rPr>
        <w:t>proteins</w:t>
      </w:r>
      <w:ins w:id="467" w:author="Wesley Maddox" w:date="2015-05-05T23:35:00Z">
        <w:r w:rsidR="00D070F9" w:rsidRPr="00916CF0">
          <w:rPr>
            <w:rFonts w:ascii="Times New Roman" w:hAnsi="Times New Roman" w:cs="Times New Roman"/>
            <w:rPrChange w:id="468" w:author="Wesley Maddox" w:date="2015-05-06T00:58:00Z">
              <w:rPr/>
            </w:rPrChange>
          </w:rPr>
          <w:t xml:space="preserve">, such as dynamin and </w:t>
        </w:r>
        <w:proofErr w:type="spellStart"/>
        <w:r w:rsidR="00D070F9" w:rsidRPr="00916CF0">
          <w:rPr>
            <w:rFonts w:ascii="Times New Roman" w:hAnsi="Times New Roman" w:cs="Times New Roman"/>
            <w:rPrChange w:id="469" w:author="Wesley Maddox" w:date="2015-05-06T00:58:00Z">
              <w:rPr/>
            </w:rPrChange>
          </w:rPr>
          <w:t>sydapin</w:t>
        </w:r>
        <w:proofErr w:type="spellEnd"/>
        <w:r w:rsidR="00D070F9" w:rsidRPr="00916CF0">
          <w:rPr>
            <w:rFonts w:ascii="Times New Roman" w:hAnsi="Times New Roman" w:cs="Times New Roman"/>
            <w:rPrChange w:id="470" w:author="Wesley Maddox" w:date="2015-05-06T00:58:00Z">
              <w:rPr/>
            </w:rPrChange>
          </w:rPr>
          <w:t>, that are absent from</w:t>
        </w:r>
      </w:ins>
      <w:r w:rsidRPr="00916CF0">
        <w:rPr>
          <w:rFonts w:ascii="Times New Roman" w:hAnsi="Times New Roman" w:cs="Times New Roman"/>
          <w:rPrChange w:id="471" w:author="Wesley Maddox" w:date="2015-05-06T00:58:00Z">
            <w:rPr/>
          </w:rPrChange>
        </w:rPr>
        <w:t xml:space="preserve"> </w:t>
      </w:r>
      <w:del w:id="472" w:author="Wesley Maddox" w:date="2015-05-05T23:35:00Z">
        <w:r w:rsidRPr="00916CF0" w:rsidDel="00D070F9">
          <w:rPr>
            <w:rFonts w:ascii="Times New Roman" w:hAnsi="Times New Roman" w:cs="Times New Roman"/>
            <w:rPrChange w:id="473" w:author="Wesley Maddox" w:date="2015-05-06T00:58:00Z">
              <w:rPr/>
            </w:rPrChange>
          </w:rPr>
          <w:delText>both in</w:delText>
        </w:r>
      </w:del>
      <w:ins w:id="474" w:author="Wesley Maddox" w:date="2015-05-05T23:35:00Z">
        <w:r w:rsidR="00D070F9" w:rsidRPr="00916CF0">
          <w:rPr>
            <w:rFonts w:ascii="Times New Roman" w:hAnsi="Times New Roman" w:cs="Times New Roman"/>
            <w:rPrChange w:id="475" w:author="Wesley Maddox" w:date="2015-05-06T00:58:00Z">
              <w:rPr/>
            </w:rPrChange>
          </w:rPr>
          <w:t xml:space="preserve"> either one or both</w:t>
        </w:r>
      </w:ins>
      <w:r w:rsidRPr="00916CF0">
        <w:rPr>
          <w:rFonts w:ascii="Times New Roman" w:hAnsi="Times New Roman" w:cs="Times New Roman"/>
          <w:rPrChange w:id="476" w:author="Wesley Maddox" w:date="2015-05-06T00:58:00Z">
            <w:rPr/>
          </w:rPrChange>
        </w:rPr>
        <w:t xml:space="preserve"> </w:t>
      </w:r>
      <w:del w:id="477" w:author="Wesley Maddox" w:date="2015-05-05T23:35:00Z">
        <w:r w:rsidRPr="00916CF0" w:rsidDel="00D070F9">
          <w:rPr>
            <w:rFonts w:ascii="Times New Roman" w:hAnsi="Times New Roman" w:cs="Times New Roman"/>
            <w:rPrChange w:id="478" w:author="Wesley Maddox" w:date="2015-05-06T00:58:00Z">
              <w:rPr/>
            </w:rPrChange>
          </w:rPr>
          <w:delText>the</w:delText>
        </w:r>
      </w:del>
      <w:r w:rsidRPr="00916CF0">
        <w:rPr>
          <w:rFonts w:ascii="Times New Roman" w:hAnsi="Times New Roman" w:cs="Times New Roman"/>
          <w:rPrChange w:id="479" w:author="Wesley Maddox" w:date="2015-05-06T00:58:00Z">
            <w:rPr/>
          </w:rPrChange>
        </w:rPr>
        <w:t xml:space="preserve"> endocytosis and exocytosis</w:t>
      </w:r>
      <w:ins w:id="480" w:author="Wesley Maddox" w:date="2015-05-05T23:35:00Z">
        <w:r w:rsidR="00D070F9" w:rsidRPr="00916CF0">
          <w:rPr>
            <w:rFonts w:ascii="Times New Roman" w:hAnsi="Times New Roman" w:cs="Times New Roman"/>
            <w:rPrChange w:id="481" w:author="Wesley Maddox" w:date="2015-05-06T00:58:00Z">
              <w:rPr/>
            </w:rPrChange>
          </w:rPr>
          <w:t>.</w:t>
        </w:r>
      </w:ins>
      <w:r w:rsidRPr="00916CF0">
        <w:rPr>
          <w:rFonts w:ascii="Times New Roman" w:hAnsi="Times New Roman" w:cs="Times New Roman"/>
          <w:rPrChange w:id="482" w:author="Wesley Maddox" w:date="2015-05-06T00:58:00Z">
            <w:rPr/>
          </w:rPrChange>
        </w:rPr>
        <w:t xml:space="preserve"> </w:t>
      </w:r>
      <w:del w:id="483" w:author="Wesley Maddox" w:date="2015-05-05T23:35:00Z">
        <w:r w:rsidRPr="00916CF0" w:rsidDel="00D070F9">
          <w:rPr>
            <w:rFonts w:ascii="Times New Roman" w:hAnsi="Times New Roman" w:cs="Times New Roman"/>
            <w:rPrChange w:id="484" w:author="Wesley Maddox" w:date="2015-05-06T00:58:00Z">
              <w:rPr/>
            </w:rPrChange>
          </w:rPr>
          <w:delText>are not involved, such as Dynamin, Sydapin.</w:delText>
        </w:r>
      </w:del>
      <w:r w:rsidRPr="00916CF0">
        <w:rPr>
          <w:rFonts w:ascii="Times New Roman" w:hAnsi="Times New Roman" w:cs="Times New Roman"/>
          <w:rPrChange w:id="485" w:author="Wesley Maddox" w:date="2015-05-06T00:58:00Z">
            <w:rPr/>
          </w:rPrChange>
        </w:rPr>
        <w:t xml:space="preserve"> </w:t>
      </w:r>
      <w:del w:id="486" w:author="Wesley Maddox" w:date="2015-05-05T23:36:00Z">
        <w:r w:rsidRPr="00916CF0" w:rsidDel="00D070F9">
          <w:rPr>
            <w:rFonts w:ascii="Times New Roman" w:hAnsi="Times New Roman" w:cs="Times New Roman"/>
            <w:rPrChange w:id="487" w:author="Wesley Maddox" w:date="2015-05-06T00:58:00Z">
              <w:rPr/>
            </w:rPrChange>
          </w:rPr>
          <w:delText>Therefore, we change our strategy to solve this problem. We want to broaden our database, which means we want to explore the core proteins in the full sight of either exocytosis or endocytosis</w:delText>
        </w:r>
      </w:del>
      <w:ins w:id="488" w:author="Wesley Maddox" w:date="2015-05-05T23:36:00Z">
        <w:r w:rsidR="00D070F9" w:rsidRPr="00916CF0">
          <w:rPr>
            <w:rFonts w:ascii="Times New Roman" w:hAnsi="Times New Roman" w:cs="Times New Roman"/>
            <w:rPrChange w:id="489" w:author="Wesley Maddox" w:date="2015-05-06T00:58:00Z">
              <w:rPr/>
            </w:rPrChange>
          </w:rPr>
          <w:t>Thus, we broadened our database to explore proteins implicated in either exocytosis or endocytosis</w:t>
        </w:r>
      </w:ins>
      <w:r w:rsidRPr="00916CF0">
        <w:rPr>
          <w:rFonts w:ascii="Times New Roman" w:hAnsi="Times New Roman" w:cs="Times New Roman"/>
          <w:rPrChange w:id="490" w:author="Wesley Maddox" w:date="2015-05-06T00:58:00Z">
            <w:rPr/>
          </w:rPrChange>
        </w:rPr>
        <w:t xml:space="preserve">. Surprisingly, </w:t>
      </w:r>
      <w:del w:id="491" w:author="Wesley Maddox" w:date="2015-05-05T23:37:00Z">
        <w:r w:rsidRPr="00916CF0" w:rsidDel="00D070F9">
          <w:rPr>
            <w:rFonts w:ascii="Times New Roman" w:hAnsi="Times New Roman" w:cs="Times New Roman"/>
            <w:rPrChange w:id="492" w:author="Wesley Maddox" w:date="2015-05-06T00:58:00Z">
              <w:rPr/>
            </w:rPrChange>
          </w:rPr>
          <w:delText>we really find the core protein which is not important both in exocytosis and endocytosis separately</w:delText>
        </w:r>
        <w:r w:rsidR="000A23C7" w:rsidRPr="00916CF0" w:rsidDel="00D070F9">
          <w:rPr>
            <w:rFonts w:ascii="Times New Roman" w:hAnsi="Times New Roman" w:cs="Times New Roman"/>
            <w:rPrChange w:id="493" w:author="Wesley Maddox" w:date="2015-05-06T00:58:00Z">
              <w:rPr/>
            </w:rPrChange>
          </w:rPr>
          <w:delText>. However, it is top 5 core protein in the full sight of the network.</w:delText>
        </w:r>
      </w:del>
      <w:ins w:id="494" w:author="Wesley Maddox" w:date="2015-05-05T23:37:00Z">
        <w:r w:rsidR="00D070F9" w:rsidRPr="00916CF0">
          <w:rPr>
            <w:rFonts w:ascii="Times New Roman" w:hAnsi="Times New Roman" w:cs="Times New Roman"/>
            <w:rPrChange w:id="495" w:author="Wesley Maddox" w:date="2015-05-06T00:58:00Z">
              <w:rPr/>
            </w:rPrChange>
          </w:rPr>
          <w:t>the top scoring proteins are most similar to the endocytosis network, possibly showing the effects of large degree nodes on these methods.</w:t>
        </w:r>
      </w:ins>
    </w:p>
    <w:p w14:paraId="250235B5" w14:textId="001588C3" w:rsidR="000A23C7" w:rsidRPr="00916CF0" w:rsidDel="00D070F9" w:rsidRDefault="000A23C7" w:rsidP="000A23C7">
      <w:pPr>
        <w:rPr>
          <w:del w:id="496" w:author="Wesley Maddox" w:date="2015-05-05T23:40:00Z"/>
          <w:rFonts w:ascii="Times New Roman" w:hAnsi="Times New Roman" w:cs="Times New Roman"/>
          <w:rPrChange w:id="497" w:author="Wesley Maddox" w:date="2015-05-06T00:58:00Z">
            <w:rPr>
              <w:del w:id="498" w:author="Wesley Maddox" w:date="2015-05-05T23:40:00Z"/>
            </w:rPr>
          </w:rPrChange>
        </w:rPr>
      </w:pPr>
      <w:r w:rsidRPr="00916CF0">
        <w:rPr>
          <w:rFonts w:ascii="Times New Roman" w:hAnsi="Times New Roman" w:cs="Times New Roman"/>
          <w:rPrChange w:id="499" w:author="Wesley Maddox" w:date="2015-05-06T00:58:00Z">
            <w:rPr/>
          </w:rPrChange>
        </w:rPr>
        <w:t xml:space="preserve">We set up the exocytosis or endocytosis network from the Gene ontology and </w:t>
      </w:r>
      <w:proofErr w:type="spellStart"/>
      <w:r w:rsidRPr="00916CF0">
        <w:rPr>
          <w:rFonts w:ascii="Times New Roman" w:hAnsi="Times New Roman" w:cs="Times New Roman"/>
          <w:rPrChange w:id="500" w:author="Wesley Maddox" w:date="2015-05-06T00:58:00Z">
            <w:rPr/>
          </w:rPrChange>
        </w:rPr>
        <w:t>BioGRID</w:t>
      </w:r>
      <w:proofErr w:type="spellEnd"/>
      <w:r w:rsidRPr="00916CF0">
        <w:rPr>
          <w:rFonts w:ascii="Times New Roman" w:hAnsi="Times New Roman" w:cs="Times New Roman"/>
          <w:rPrChange w:id="501" w:author="Wesley Maddox" w:date="2015-05-06T00:58:00Z">
            <w:rPr/>
          </w:rPrChange>
        </w:rPr>
        <w:t xml:space="preserve"> database, </w:t>
      </w:r>
      <w:ins w:id="502" w:author="Wesley Maddox" w:date="2015-05-05T23:37:00Z">
        <w:r w:rsidR="00D070F9" w:rsidRPr="00916CF0">
          <w:rPr>
            <w:rFonts w:ascii="Times New Roman" w:hAnsi="Times New Roman" w:cs="Times New Roman"/>
            <w:rPrChange w:id="503" w:author="Wesley Maddox" w:date="2015-05-06T00:58:00Z">
              <w:rPr/>
            </w:rPrChange>
          </w:rPr>
          <w:t xml:space="preserve">and </w:t>
        </w:r>
      </w:ins>
      <w:r w:rsidRPr="00916CF0">
        <w:rPr>
          <w:rFonts w:ascii="Times New Roman" w:hAnsi="Times New Roman" w:cs="Times New Roman"/>
          <w:rPrChange w:id="504" w:author="Wesley Maddox" w:date="2015-05-06T00:58:00Z">
            <w:rPr/>
          </w:rPrChange>
        </w:rPr>
        <w:t>then we analyze</w:t>
      </w:r>
      <w:ins w:id="505" w:author="Wesley Maddox" w:date="2015-05-05T23:37:00Z">
        <w:r w:rsidR="00D070F9" w:rsidRPr="00916CF0">
          <w:rPr>
            <w:rFonts w:ascii="Times New Roman" w:hAnsi="Times New Roman" w:cs="Times New Roman"/>
            <w:rPrChange w:id="506" w:author="Wesley Maddox" w:date="2015-05-06T00:58:00Z">
              <w:rPr/>
            </w:rPrChange>
          </w:rPr>
          <w:t>d</w:t>
        </w:r>
      </w:ins>
      <w:r w:rsidRPr="00916CF0">
        <w:rPr>
          <w:rFonts w:ascii="Times New Roman" w:hAnsi="Times New Roman" w:cs="Times New Roman"/>
          <w:rPrChange w:id="507" w:author="Wesley Maddox" w:date="2015-05-06T00:58:00Z">
            <w:rPr/>
          </w:rPrChange>
        </w:rPr>
        <w:t xml:space="preserve"> the </w:t>
      </w:r>
      <w:del w:id="508" w:author="Wesley Maddox" w:date="2015-05-05T23:38:00Z">
        <w:r w:rsidRPr="00916CF0" w:rsidDel="00D070F9">
          <w:rPr>
            <w:rFonts w:ascii="Times New Roman" w:hAnsi="Times New Roman" w:cs="Times New Roman"/>
            <w:rPrChange w:id="509" w:author="Wesley Maddox" w:date="2015-05-06T00:58:00Z">
              <w:rPr/>
            </w:rPrChange>
          </w:rPr>
          <w:delText xml:space="preserve">database </w:delText>
        </w:r>
      </w:del>
      <w:ins w:id="510" w:author="Wesley Maddox" w:date="2015-05-05T23:38:00Z">
        <w:r w:rsidR="00D070F9" w:rsidRPr="00916CF0">
          <w:rPr>
            <w:rFonts w:ascii="Times New Roman" w:hAnsi="Times New Roman" w:cs="Times New Roman"/>
            <w:rPrChange w:id="511" w:author="Wesley Maddox" w:date="2015-05-06T00:58:00Z">
              <w:rPr/>
            </w:rPrChange>
          </w:rPr>
          <w:t>network</w:t>
        </w:r>
        <w:r w:rsidR="00D070F9" w:rsidRPr="00916CF0">
          <w:rPr>
            <w:rFonts w:ascii="Times New Roman" w:hAnsi="Times New Roman" w:cs="Times New Roman"/>
            <w:rPrChange w:id="512" w:author="Wesley Maddox" w:date="2015-05-06T00:58:00Z">
              <w:rPr/>
            </w:rPrChange>
          </w:rPr>
          <w:t xml:space="preserve"> </w:t>
        </w:r>
      </w:ins>
      <w:r w:rsidRPr="00916CF0">
        <w:rPr>
          <w:rFonts w:ascii="Times New Roman" w:hAnsi="Times New Roman" w:cs="Times New Roman"/>
          <w:rPrChange w:id="513" w:author="Wesley Maddox" w:date="2015-05-06T00:58:00Z">
            <w:rPr/>
          </w:rPrChange>
        </w:rPr>
        <w:t>by our method</w:t>
      </w:r>
      <w:ins w:id="514" w:author="Wesley Maddox" w:date="2015-05-05T23:38:00Z">
        <w:r w:rsidR="00D070F9" w:rsidRPr="00916CF0">
          <w:rPr>
            <w:rFonts w:ascii="Times New Roman" w:hAnsi="Times New Roman" w:cs="Times New Roman"/>
            <w:rPrChange w:id="515" w:author="Wesley Maddox" w:date="2015-05-06T00:58:00Z">
              <w:rPr/>
            </w:rPrChange>
          </w:rPr>
          <w:t>s</w:t>
        </w:r>
      </w:ins>
      <w:r w:rsidRPr="00916CF0">
        <w:rPr>
          <w:rFonts w:ascii="Times New Roman" w:hAnsi="Times New Roman" w:cs="Times New Roman"/>
          <w:rPrChange w:id="516" w:author="Wesley Maddox" w:date="2015-05-06T00:58:00Z">
            <w:rPr/>
          </w:rPrChange>
        </w:rPr>
        <w:t xml:space="preserve">. Again, we rank the top </w:t>
      </w:r>
      <w:del w:id="517" w:author="Wesley Maddox" w:date="2015-05-05T23:40:00Z">
        <w:r w:rsidRPr="00916CF0" w:rsidDel="00D070F9">
          <w:rPr>
            <w:rFonts w:ascii="Times New Roman" w:hAnsi="Times New Roman" w:cs="Times New Roman"/>
            <w:rPrChange w:id="518" w:author="Wesley Maddox" w:date="2015-05-06T00:58:00Z">
              <w:rPr/>
            </w:rPrChange>
          </w:rPr>
          <w:delText xml:space="preserve">5 FPC </w:delText>
        </w:r>
      </w:del>
      <w:r w:rsidRPr="00916CF0">
        <w:rPr>
          <w:rFonts w:ascii="Times New Roman" w:hAnsi="Times New Roman" w:cs="Times New Roman"/>
          <w:rPrChange w:id="519" w:author="Wesley Maddox" w:date="2015-05-06T00:58:00Z">
            <w:rPr/>
          </w:rPrChange>
        </w:rPr>
        <w:t>scor</w:t>
      </w:r>
      <w:del w:id="520" w:author="Wesley Maddox" w:date="2015-05-05T23:40:00Z">
        <w:r w:rsidRPr="00916CF0" w:rsidDel="00D070F9">
          <w:rPr>
            <w:rFonts w:ascii="Times New Roman" w:hAnsi="Times New Roman" w:cs="Times New Roman"/>
            <w:rPrChange w:id="521" w:author="Wesley Maddox" w:date="2015-05-06T00:58:00Z">
              <w:rPr/>
            </w:rPrChange>
          </w:rPr>
          <w:delText>e</w:delText>
        </w:r>
      </w:del>
      <w:ins w:id="522" w:author="Wesley Maddox" w:date="2015-05-05T23:41:00Z">
        <w:r w:rsidR="00D070F9" w:rsidRPr="00916CF0">
          <w:rPr>
            <w:rFonts w:ascii="Times New Roman" w:hAnsi="Times New Roman" w:cs="Times New Roman"/>
            <w:rPrChange w:id="523" w:author="Wesley Maddox" w:date="2015-05-06T00:58:00Z">
              <w:rPr/>
            </w:rPrChange>
          </w:rPr>
          <w:t>ing</w:t>
        </w:r>
      </w:ins>
      <w:r w:rsidRPr="00916CF0">
        <w:rPr>
          <w:rFonts w:ascii="Times New Roman" w:hAnsi="Times New Roman" w:cs="Times New Roman"/>
          <w:rPrChange w:id="524" w:author="Wesley Maddox" w:date="2015-05-06T00:58:00Z">
            <w:rPr/>
          </w:rPrChange>
        </w:rPr>
        <w:t xml:space="preserve"> proteins in the </w:t>
      </w:r>
      <w:del w:id="525" w:author="Wesley Maddox" w:date="2015-05-05T23:41:00Z">
        <w:r w:rsidRPr="00916CF0" w:rsidDel="00D070F9">
          <w:rPr>
            <w:rFonts w:ascii="Times New Roman" w:hAnsi="Times New Roman" w:cs="Times New Roman"/>
            <w:rPrChange w:id="526" w:author="Wesley Maddox" w:date="2015-05-06T00:58:00Z">
              <w:rPr/>
            </w:rPrChange>
          </w:rPr>
          <w:delText xml:space="preserve">exocytosis </w:delText>
        </w:r>
      </w:del>
      <w:ins w:id="527" w:author="Wesley Maddox" w:date="2015-05-05T23:41:00Z">
        <w:r w:rsidR="00D070F9" w:rsidRPr="00916CF0">
          <w:rPr>
            <w:rFonts w:ascii="Times New Roman" w:hAnsi="Times New Roman" w:cs="Times New Roman"/>
            <w:rPrChange w:id="528" w:author="Wesley Maddox" w:date="2015-05-06T00:58:00Z">
              <w:rPr/>
            </w:rPrChange>
          </w:rPr>
          <w:t>full</w:t>
        </w:r>
        <w:r w:rsidR="00D070F9" w:rsidRPr="00916CF0">
          <w:rPr>
            <w:rFonts w:ascii="Times New Roman" w:hAnsi="Times New Roman" w:cs="Times New Roman"/>
            <w:rPrChange w:id="529" w:author="Wesley Maddox" w:date="2015-05-06T00:58:00Z">
              <w:rPr/>
            </w:rPrChange>
          </w:rPr>
          <w:t xml:space="preserve"> </w:t>
        </w:r>
      </w:ins>
      <w:r w:rsidRPr="00916CF0">
        <w:rPr>
          <w:rFonts w:ascii="Times New Roman" w:hAnsi="Times New Roman" w:cs="Times New Roman"/>
          <w:rPrChange w:id="530" w:author="Wesley Maddox" w:date="2015-05-06T00:58:00Z">
            <w:rPr/>
          </w:rPrChange>
        </w:rPr>
        <w:t xml:space="preserve">network. The top five proteins </w:t>
      </w:r>
      <w:ins w:id="531" w:author="Wesley Maddox" w:date="2015-05-05T23:41:00Z">
        <w:r w:rsidR="00D070F9" w:rsidRPr="00916CF0">
          <w:rPr>
            <w:rFonts w:ascii="Times New Roman" w:hAnsi="Times New Roman" w:cs="Times New Roman"/>
            <w:rPrChange w:id="532" w:author="Wesley Maddox" w:date="2015-05-06T00:58:00Z">
              <w:rPr/>
            </w:rPrChange>
          </w:rPr>
          <w:t xml:space="preserve">from the FPC scoring method </w:t>
        </w:r>
      </w:ins>
      <w:r w:rsidRPr="00916CF0">
        <w:rPr>
          <w:rFonts w:ascii="Times New Roman" w:hAnsi="Times New Roman" w:cs="Times New Roman"/>
          <w:rPrChange w:id="533" w:author="Wesley Maddox" w:date="2015-05-06T00:58:00Z">
            <w:rPr/>
          </w:rPrChange>
        </w:rPr>
        <w:t xml:space="preserve">are COPS5 (regulator of E3 ligase), LYN </w:t>
      </w:r>
      <w:r w:rsidRPr="00916CF0">
        <w:rPr>
          <w:rFonts w:ascii="Times New Roman" w:hAnsi="Times New Roman" w:cs="Times New Roman"/>
          <w:rPrChange w:id="534" w:author="Wesley Maddox" w:date="2015-05-06T00:58:00Z">
            <w:rPr/>
          </w:rPrChange>
        </w:rPr>
        <w:lastRenderedPageBreak/>
        <w:t>(association with receptor), SRC (cell growth), GRB2 (EGF receptor), EGFR (EGF receptor).</w:t>
      </w:r>
      <w:ins w:id="535" w:author="Wesley Maddox" w:date="2015-05-05T23:39:00Z">
        <w:r w:rsidR="00D070F9" w:rsidRPr="00916CF0">
          <w:rPr>
            <w:rFonts w:ascii="Times New Roman" w:hAnsi="Times New Roman" w:cs="Times New Roman"/>
            <w:rPrChange w:id="536" w:author="Wesley Maddox" w:date="2015-05-06T00:58:00Z">
              <w:rPr/>
            </w:rPrChange>
          </w:rPr>
          <w:t xml:space="preserve"> Similar results are also seen from the core/periphery analysis, which is shown in Table (?).</w:t>
        </w:r>
      </w:ins>
    </w:p>
    <w:p w14:paraId="60D31A86" w14:textId="1C4D3CD2" w:rsidR="000A23C7" w:rsidRPr="00916CF0" w:rsidRDefault="000A23C7" w:rsidP="000A23C7">
      <w:pPr>
        <w:rPr>
          <w:rFonts w:ascii="Times New Roman" w:hAnsi="Times New Roman" w:cs="Times New Roman"/>
          <w:rPrChange w:id="537" w:author="Wesley Maddox" w:date="2015-05-06T00:58:00Z">
            <w:rPr/>
          </w:rPrChange>
        </w:rPr>
      </w:pPr>
      <w:del w:id="538" w:author="Wesley Maddox" w:date="2015-05-05T23:40:00Z">
        <w:r w:rsidRPr="00916CF0" w:rsidDel="00D070F9">
          <w:rPr>
            <w:rFonts w:ascii="Times New Roman" w:hAnsi="Times New Roman" w:cs="Times New Roman"/>
            <w:rPrChange w:id="539" w:author="Wesley Maddox" w:date="2015-05-06T00:58:00Z">
              <w:rPr/>
            </w:rPrChange>
          </w:rPr>
          <w:delText xml:space="preserve">We notice that </w:delText>
        </w:r>
      </w:del>
      <w:ins w:id="540" w:author="Wesley Maddox" w:date="2015-05-05T23:40:00Z">
        <w:r w:rsidR="00D070F9" w:rsidRPr="00916CF0">
          <w:rPr>
            <w:rFonts w:ascii="Times New Roman" w:hAnsi="Times New Roman" w:cs="Times New Roman"/>
            <w:rPrChange w:id="541" w:author="Wesley Maddox" w:date="2015-05-06T00:58:00Z">
              <w:rPr/>
            </w:rPrChange>
          </w:rPr>
          <w:t xml:space="preserve">It is also worth noticing that </w:t>
        </w:r>
      </w:ins>
      <w:r w:rsidRPr="00916CF0">
        <w:rPr>
          <w:rFonts w:ascii="Times New Roman" w:hAnsi="Times New Roman" w:cs="Times New Roman"/>
          <w:rPrChange w:id="542" w:author="Wesley Maddox" w:date="2015-05-06T00:58:00Z">
            <w:rPr/>
          </w:rPrChange>
        </w:rPr>
        <w:t>COPS5 is a regulator of E3 ligase and located in ER, which is different from other proteins</w:t>
      </w:r>
      <w:ins w:id="543" w:author="Wesley Maddox" w:date="2015-05-05T23:42:00Z">
        <w:r w:rsidR="00D070F9" w:rsidRPr="00916CF0">
          <w:rPr>
            <w:rFonts w:ascii="Times New Roman" w:hAnsi="Times New Roman" w:cs="Times New Roman"/>
            <w:rPrChange w:id="544" w:author="Wesley Maddox" w:date="2015-05-06T00:58:00Z">
              <w:rPr/>
            </w:rPrChange>
          </w:rPr>
          <w:t>, as all the other proteins are located in the cellular membrane</w:t>
        </w:r>
      </w:ins>
      <w:r w:rsidRPr="00916CF0">
        <w:rPr>
          <w:rFonts w:ascii="Times New Roman" w:hAnsi="Times New Roman" w:cs="Times New Roman"/>
          <w:rPrChange w:id="545" w:author="Wesley Maddox" w:date="2015-05-06T00:58:00Z">
            <w:rPr/>
          </w:rPrChange>
        </w:rPr>
        <w:t xml:space="preserve">. </w:t>
      </w:r>
      <w:del w:id="546" w:author="Wesley Maddox" w:date="2015-05-05T23:41:00Z">
        <w:r w:rsidRPr="00916CF0" w:rsidDel="00D070F9">
          <w:rPr>
            <w:rFonts w:ascii="Times New Roman" w:hAnsi="Times New Roman" w:cs="Times New Roman"/>
            <w:rPrChange w:id="547" w:author="Wesley Maddox" w:date="2015-05-06T00:58:00Z">
              <w:rPr/>
            </w:rPrChange>
          </w:rPr>
          <w:delText xml:space="preserve">All the other proteins rank top 5 are all located in cell membrane. </w:delText>
        </w:r>
      </w:del>
      <w:commentRangeStart w:id="548"/>
      <w:r w:rsidRPr="00916CF0">
        <w:rPr>
          <w:rFonts w:ascii="Times New Roman" w:hAnsi="Times New Roman" w:cs="Times New Roman"/>
          <w:rPrChange w:id="549" w:author="Wesley Maddox" w:date="2015-05-06T00:58:00Z">
            <w:rPr/>
          </w:rPrChange>
        </w:rPr>
        <w:t>From this point, we can say our method really work, because when we connect both exocytosis and endocytosis network, we can find some proteins can be easily omitted.</w:t>
      </w:r>
      <w:commentRangeEnd w:id="548"/>
      <w:r w:rsidR="00D070F9" w:rsidRPr="00916CF0">
        <w:rPr>
          <w:rStyle w:val="CommentReference"/>
          <w:rFonts w:ascii="Times New Roman" w:hAnsi="Times New Roman" w:cs="Times New Roman"/>
          <w:sz w:val="22"/>
          <w:szCs w:val="22"/>
          <w:rPrChange w:id="550" w:author="Wesley Maddox" w:date="2015-05-06T00:58:00Z">
            <w:rPr>
              <w:rStyle w:val="CommentReference"/>
            </w:rPr>
          </w:rPrChange>
        </w:rPr>
        <w:commentReference w:id="548"/>
      </w:r>
    </w:p>
    <w:p w14:paraId="1DAD623F" w14:textId="77777777" w:rsidR="000A23C7" w:rsidRPr="00916CF0" w:rsidRDefault="000A23C7" w:rsidP="0072143D">
      <w:pPr>
        <w:rPr>
          <w:rFonts w:ascii="Times New Roman" w:hAnsi="Times New Roman" w:cs="Times New Roman"/>
          <w:rPrChange w:id="551" w:author="Wesley Maddox" w:date="2015-05-06T00:58:00Z">
            <w:rPr/>
          </w:rPrChange>
        </w:rPr>
      </w:pPr>
    </w:p>
    <w:p w14:paraId="1F9EBD04" w14:textId="77777777" w:rsidR="000A23C7" w:rsidRPr="00916CF0" w:rsidRDefault="008D7C5D" w:rsidP="000A23C7">
      <w:pPr>
        <w:keepNext/>
        <w:rPr>
          <w:rFonts w:ascii="Times New Roman" w:hAnsi="Times New Roman" w:cs="Times New Roman"/>
          <w:rPrChange w:id="552" w:author="Wesley Maddox" w:date="2015-05-06T00:58:00Z">
            <w:rPr/>
          </w:rPrChange>
        </w:rPr>
      </w:pPr>
      <w:r w:rsidRPr="00916CF0">
        <w:rPr>
          <w:rFonts w:ascii="Times New Roman" w:hAnsi="Times New Roman" w:cs="Times New Roman"/>
          <w:rPrChange w:id="553" w:author="Wesley Maddox" w:date="2015-05-06T00:58:00Z">
            <w:rPr/>
          </w:rPrChange>
        </w:rPr>
        <w:pict w14:anchorId="70AD301F">
          <v:shape id="_x0000_i1027" type="#_x0000_t75" style="width:467.45pt;height:234.25pt">
            <v:imagedata r:id="rId11" o:title="FullNetworkTop"/>
          </v:shape>
        </w:pict>
      </w:r>
    </w:p>
    <w:p w14:paraId="27C609C9" w14:textId="60E13E1E" w:rsidR="000A23C7" w:rsidRPr="00916CF0" w:rsidRDefault="000A23C7" w:rsidP="000A23C7">
      <w:pPr>
        <w:pStyle w:val="Caption"/>
        <w:jc w:val="center"/>
        <w:rPr>
          <w:rFonts w:ascii="Times New Roman" w:hAnsi="Times New Roman" w:cs="Times New Roman"/>
          <w:sz w:val="22"/>
          <w:szCs w:val="22"/>
          <w:rPrChange w:id="554" w:author="Wesley Maddox" w:date="2015-05-06T00:58:00Z">
            <w:rPr>
              <w:sz w:val="22"/>
            </w:rPr>
          </w:rPrChange>
        </w:rPr>
      </w:pPr>
      <w:r w:rsidRPr="00916CF0">
        <w:rPr>
          <w:rFonts w:ascii="Times New Roman" w:hAnsi="Times New Roman" w:cs="Times New Roman"/>
          <w:sz w:val="22"/>
          <w:szCs w:val="22"/>
          <w:rPrChange w:id="555" w:author="Wesley Maddox" w:date="2015-05-06T00:58:00Z">
            <w:rPr>
              <w:sz w:val="22"/>
            </w:rPr>
          </w:rPrChange>
        </w:rPr>
        <w:t xml:space="preserve">Figure </w:t>
      </w:r>
      <w:r w:rsidRPr="00916CF0">
        <w:rPr>
          <w:rFonts w:ascii="Times New Roman" w:hAnsi="Times New Roman" w:cs="Times New Roman"/>
          <w:sz w:val="22"/>
          <w:szCs w:val="22"/>
          <w:rPrChange w:id="556" w:author="Wesley Maddox" w:date="2015-05-06T00:58:00Z">
            <w:rPr>
              <w:sz w:val="22"/>
            </w:rPr>
          </w:rPrChange>
        </w:rPr>
        <w:fldChar w:fldCharType="begin"/>
      </w:r>
      <w:r w:rsidRPr="00916CF0">
        <w:rPr>
          <w:rFonts w:ascii="Times New Roman" w:hAnsi="Times New Roman" w:cs="Times New Roman"/>
          <w:sz w:val="22"/>
          <w:szCs w:val="22"/>
          <w:rPrChange w:id="557" w:author="Wesley Maddox" w:date="2015-05-06T00:58:00Z">
            <w:rPr>
              <w:sz w:val="22"/>
            </w:rPr>
          </w:rPrChange>
        </w:rPr>
        <w:instrText xml:space="preserve"> SEQ Figure \* ARABIC </w:instrText>
      </w:r>
      <w:r w:rsidRPr="00916CF0">
        <w:rPr>
          <w:rFonts w:ascii="Times New Roman" w:hAnsi="Times New Roman" w:cs="Times New Roman"/>
          <w:sz w:val="22"/>
          <w:szCs w:val="22"/>
          <w:rPrChange w:id="558" w:author="Wesley Maddox" w:date="2015-05-06T00:58:00Z">
            <w:rPr>
              <w:sz w:val="22"/>
            </w:rPr>
          </w:rPrChange>
        </w:rPr>
        <w:fldChar w:fldCharType="separate"/>
      </w:r>
      <w:r w:rsidRPr="00916CF0">
        <w:rPr>
          <w:rFonts w:ascii="Times New Roman" w:hAnsi="Times New Roman" w:cs="Times New Roman"/>
          <w:noProof/>
          <w:sz w:val="22"/>
          <w:szCs w:val="22"/>
          <w:rPrChange w:id="559" w:author="Wesley Maddox" w:date="2015-05-06T00:58:00Z">
            <w:rPr>
              <w:noProof/>
              <w:sz w:val="22"/>
            </w:rPr>
          </w:rPrChange>
        </w:rPr>
        <w:t>3</w:t>
      </w:r>
      <w:r w:rsidRPr="00916CF0">
        <w:rPr>
          <w:rFonts w:ascii="Times New Roman" w:hAnsi="Times New Roman" w:cs="Times New Roman"/>
          <w:sz w:val="22"/>
          <w:szCs w:val="22"/>
          <w:rPrChange w:id="560" w:author="Wesley Maddox" w:date="2015-05-06T00:58:00Z">
            <w:rPr>
              <w:sz w:val="22"/>
            </w:rPr>
          </w:rPrChange>
        </w:rPr>
        <w:fldChar w:fldCharType="end"/>
      </w:r>
      <w:ins w:id="561" w:author="Wesley Maddox" w:date="2015-05-06T00:08:00Z">
        <w:r w:rsidR="00D20024" w:rsidRPr="00916CF0">
          <w:rPr>
            <w:rFonts w:ascii="Times New Roman" w:hAnsi="Times New Roman" w:cs="Times New Roman"/>
            <w:sz w:val="22"/>
            <w:szCs w:val="22"/>
            <w:rPrChange w:id="562" w:author="Wesley Maddox" w:date="2015-05-06T00:58:00Z">
              <w:rPr>
                <w:sz w:val="22"/>
              </w:rPr>
            </w:rPrChange>
          </w:rPr>
          <w:t>:</w:t>
        </w:r>
      </w:ins>
      <w:r w:rsidRPr="00916CF0">
        <w:rPr>
          <w:rFonts w:ascii="Times New Roman" w:hAnsi="Times New Roman" w:cs="Times New Roman"/>
          <w:sz w:val="22"/>
          <w:szCs w:val="22"/>
          <w:rPrChange w:id="563" w:author="Wesley Maddox" w:date="2015-05-06T00:58:00Z">
            <w:rPr>
              <w:sz w:val="22"/>
            </w:rPr>
          </w:rPrChange>
        </w:rPr>
        <w:t xml:space="preserve"> Exocytosis or endocytosis</w:t>
      </w:r>
      <w:ins w:id="564" w:author="Wesley Maddox" w:date="2015-05-06T00:08:00Z">
        <w:r w:rsidR="00D20024" w:rsidRPr="00916CF0">
          <w:rPr>
            <w:rFonts w:ascii="Times New Roman" w:hAnsi="Times New Roman" w:cs="Times New Roman"/>
            <w:sz w:val="22"/>
            <w:szCs w:val="22"/>
            <w:rPrChange w:id="565" w:author="Wesley Maddox" w:date="2015-05-06T00:58:00Z">
              <w:rPr>
                <w:sz w:val="22"/>
              </w:rPr>
            </w:rPrChange>
          </w:rPr>
          <w:t xml:space="preserve"> (full)</w:t>
        </w:r>
      </w:ins>
      <w:r w:rsidRPr="00916CF0">
        <w:rPr>
          <w:rFonts w:ascii="Times New Roman" w:hAnsi="Times New Roman" w:cs="Times New Roman"/>
          <w:sz w:val="22"/>
          <w:szCs w:val="22"/>
          <w:rPrChange w:id="566" w:author="Wesley Maddox" w:date="2015-05-06T00:58:00Z">
            <w:rPr>
              <w:sz w:val="22"/>
            </w:rPr>
          </w:rPrChange>
        </w:rPr>
        <w:t xml:space="preserve"> network</w:t>
      </w:r>
      <w:ins w:id="567" w:author="Wesley Maddox" w:date="2015-05-05T23:40:00Z">
        <w:r w:rsidR="00D070F9" w:rsidRPr="00916CF0">
          <w:rPr>
            <w:rFonts w:ascii="Times New Roman" w:hAnsi="Times New Roman" w:cs="Times New Roman"/>
            <w:sz w:val="22"/>
            <w:szCs w:val="22"/>
            <w:rPrChange w:id="568" w:author="Wesley Maddox" w:date="2015-05-06T00:58:00Z">
              <w:rPr>
                <w:sz w:val="22"/>
              </w:rPr>
            </w:rPrChange>
          </w:rPr>
          <w:t>; top 5 FPC scored nodes are shown in red</w:t>
        </w:r>
      </w:ins>
    </w:p>
    <w:p w14:paraId="73723ADC" w14:textId="77777777" w:rsidR="000A23C7" w:rsidRPr="00916CF0" w:rsidRDefault="000A23C7">
      <w:pPr>
        <w:rPr>
          <w:rFonts w:ascii="Times New Roman" w:hAnsi="Times New Roman" w:cs="Times New Roman"/>
          <w:b/>
          <w:rPrChange w:id="569" w:author="Wesley Maddox" w:date="2015-05-06T00:58:00Z">
            <w:rPr>
              <w:b/>
            </w:rPr>
          </w:rPrChange>
        </w:rPr>
      </w:pPr>
      <w:r w:rsidRPr="00916CF0">
        <w:rPr>
          <w:rFonts w:ascii="Times New Roman" w:hAnsi="Times New Roman" w:cs="Times New Roman"/>
          <w:b/>
          <w:rPrChange w:id="570" w:author="Wesley Maddox" w:date="2015-05-06T00:58:00Z">
            <w:rPr>
              <w:b/>
            </w:rPr>
          </w:rPrChange>
        </w:rPr>
        <w:t>Vesicle network</w:t>
      </w:r>
    </w:p>
    <w:p w14:paraId="0048F7C5" w14:textId="187D6A4B" w:rsidR="000A23C7" w:rsidRPr="00916CF0" w:rsidRDefault="000A23C7" w:rsidP="0089152C">
      <w:pPr>
        <w:rPr>
          <w:rFonts w:ascii="Times New Roman" w:hAnsi="Times New Roman" w:cs="Times New Roman"/>
          <w:rPrChange w:id="571" w:author="Wesley Maddox" w:date="2015-05-06T00:58:00Z">
            <w:rPr/>
          </w:rPrChange>
        </w:rPr>
      </w:pPr>
      <w:r w:rsidRPr="00916CF0">
        <w:rPr>
          <w:rFonts w:ascii="Times New Roman" w:hAnsi="Times New Roman" w:cs="Times New Roman"/>
          <w:rPrChange w:id="572" w:author="Wesley Maddox" w:date="2015-05-06T00:58:00Z">
            <w:rPr/>
          </w:rPrChange>
        </w:rPr>
        <w:t xml:space="preserve">Since we find that Gene </w:t>
      </w:r>
      <w:ins w:id="573" w:author="Wesley Maddox" w:date="2015-05-05T23:43:00Z">
        <w:r w:rsidR="002A4EEA" w:rsidRPr="00916CF0">
          <w:rPr>
            <w:rFonts w:ascii="Times New Roman" w:hAnsi="Times New Roman" w:cs="Times New Roman"/>
            <w:rPrChange w:id="574" w:author="Wesley Maddox" w:date="2015-05-06T00:58:00Z">
              <w:rPr/>
            </w:rPrChange>
          </w:rPr>
          <w:t>O</w:t>
        </w:r>
      </w:ins>
      <w:del w:id="575" w:author="Wesley Maddox" w:date="2015-05-05T23:43:00Z">
        <w:r w:rsidRPr="00916CF0" w:rsidDel="002A4EEA">
          <w:rPr>
            <w:rFonts w:ascii="Times New Roman" w:hAnsi="Times New Roman" w:cs="Times New Roman"/>
            <w:rPrChange w:id="576" w:author="Wesley Maddox" w:date="2015-05-06T00:58:00Z">
              <w:rPr/>
            </w:rPrChange>
          </w:rPr>
          <w:delText>o</w:delText>
        </w:r>
      </w:del>
      <w:r w:rsidRPr="00916CF0">
        <w:rPr>
          <w:rFonts w:ascii="Times New Roman" w:hAnsi="Times New Roman" w:cs="Times New Roman"/>
          <w:rPrChange w:id="577" w:author="Wesley Maddox" w:date="2015-05-06T00:58:00Z">
            <w:rPr/>
          </w:rPrChange>
        </w:rPr>
        <w:t xml:space="preserve">ntology </w:t>
      </w:r>
      <w:del w:id="578" w:author="Wesley Maddox" w:date="2015-05-05T23:43:00Z">
        <w:r w:rsidRPr="00916CF0" w:rsidDel="002A4EEA">
          <w:rPr>
            <w:rFonts w:ascii="Times New Roman" w:hAnsi="Times New Roman" w:cs="Times New Roman"/>
            <w:rPrChange w:id="579" w:author="Wesley Maddox" w:date="2015-05-06T00:58:00Z">
              <w:rPr/>
            </w:rPrChange>
          </w:rPr>
          <w:delText xml:space="preserve">database </w:delText>
        </w:r>
      </w:del>
      <w:r w:rsidRPr="00916CF0">
        <w:rPr>
          <w:rFonts w:ascii="Times New Roman" w:hAnsi="Times New Roman" w:cs="Times New Roman"/>
          <w:rPrChange w:id="580" w:author="Wesley Maddox" w:date="2015-05-06T00:58:00Z">
            <w:rPr/>
          </w:rPrChange>
        </w:rPr>
        <w:t xml:space="preserve">is incomplete for exocytosis and endocytosis, </w:t>
      </w:r>
      <w:del w:id="581" w:author="Wesley Maddox" w:date="2015-05-05T23:43:00Z">
        <w:r w:rsidRPr="00916CF0" w:rsidDel="002A4EEA">
          <w:rPr>
            <w:rFonts w:ascii="Times New Roman" w:hAnsi="Times New Roman" w:cs="Times New Roman"/>
            <w:rPrChange w:id="582" w:author="Wesley Maddox" w:date="2015-05-06T00:58:00Z">
              <w:rPr/>
            </w:rPrChange>
          </w:rPr>
          <w:delText>we want to look for other database</w:delText>
        </w:r>
      </w:del>
      <w:ins w:id="583" w:author="Wesley Maddox" w:date="2015-05-05T23:43:00Z">
        <w:r w:rsidR="002A4EEA" w:rsidRPr="00916CF0">
          <w:rPr>
            <w:rFonts w:ascii="Times New Roman" w:hAnsi="Times New Roman" w:cs="Times New Roman"/>
            <w:rPrChange w:id="584" w:author="Wesley Maddox" w:date="2015-05-06T00:58:00Z">
              <w:rPr/>
            </w:rPrChange>
          </w:rPr>
          <w:t>it is necessary to look for other data sources</w:t>
        </w:r>
      </w:ins>
      <w:r w:rsidRPr="00916CF0">
        <w:rPr>
          <w:rFonts w:ascii="Times New Roman" w:hAnsi="Times New Roman" w:cs="Times New Roman"/>
          <w:rPrChange w:id="585" w:author="Wesley Maddox" w:date="2015-05-06T00:58:00Z">
            <w:rPr/>
          </w:rPrChange>
        </w:rPr>
        <w:t>. Unfortunately,</w:t>
      </w:r>
      <w:ins w:id="586" w:author="Wesley Maddox" w:date="2015-05-06T00:38:00Z">
        <w:r w:rsidR="00762D71" w:rsidRPr="00916CF0">
          <w:rPr>
            <w:rFonts w:ascii="Times New Roman" w:hAnsi="Times New Roman" w:cs="Times New Roman"/>
            <w:rPrChange w:id="587" w:author="Wesley Maddox" w:date="2015-05-06T00:58:00Z">
              <w:rPr/>
            </w:rPrChange>
          </w:rPr>
          <w:t xml:space="preserve"> </w:t>
        </w:r>
      </w:ins>
      <w:del w:id="588" w:author="Wesley Maddox" w:date="2015-05-05T23:42:00Z">
        <w:r w:rsidRPr="00916CF0" w:rsidDel="002A4EEA">
          <w:rPr>
            <w:rFonts w:ascii="Times New Roman" w:hAnsi="Times New Roman" w:cs="Times New Roman"/>
            <w:rPrChange w:id="589" w:author="Wesley Maddox" w:date="2015-05-06T00:58:00Z">
              <w:rPr/>
            </w:rPrChange>
          </w:rPr>
          <w:delText xml:space="preserve"> we could not find the proper database</w:delText>
        </w:r>
      </w:del>
      <w:ins w:id="590" w:author="Wesley Maddox" w:date="2015-05-05T23:42:00Z">
        <w:r w:rsidR="002A4EEA" w:rsidRPr="00916CF0">
          <w:rPr>
            <w:rFonts w:ascii="Times New Roman" w:hAnsi="Times New Roman" w:cs="Times New Roman"/>
            <w:rPrChange w:id="591" w:author="Wesley Maddox" w:date="2015-05-06T00:58:00Z">
              <w:rPr/>
            </w:rPrChange>
          </w:rPr>
          <w:t>a full database consisting of exocytosis and endocytosis pathways and protein interactions is not available</w:t>
        </w:r>
      </w:ins>
      <w:r w:rsidRPr="00916CF0">
        <w:rPr>
          <w:rFonts w:ascii="Times New Roman" w:hAnsi="Times New Roman" w:cs="Times New Roman"/>
          <w:rPrChange w:id="592" w:author="Wesley Maddox" w:date="2015-05-06T00:58:00Z">
            <w:rPr/>
          </w:rPrChange>
        </w:rPr>
        <w:t xml:space="preserve">. </w:t>
      </w:r>
      <w:del w:id="593" w:author="Wesley Maddox" w:date="2015-05-05T23:43:00Z">
        <w:r w:rsidRPr="00916CF0" w:rsidDel="00423F5F">
          <w:rPr>
            <w:rFonts w:ascii="Times New Roman" w:hAnsi="Times New Roman" w:cs="Times New Roman"/>
            <w:rPrChange w:id="594" w:author="Wesley Maddox" w:date="2015-05-06T00:58:00Z">
              <w:rPr/>
            </w:rPrChange>
          </w:rPr>
          <w:delText xml:space="preserve">But we can use </w:delText>
        </w:r>
        <w:r w:rsidR="0089152C" w:rsidRPr="00916CF0" w:rsidDel="00423F5F">
          <w:rPr>
            <w:rFonts w:ascii="Times New Roman" w:hAnsi="Times New Roman" w:cs="Times New Roman"/>
            <w:rPrChange w:id="595" w:author="Wesley Maddox" w:date="2015-05-06T00:58:00Z">
              <w:rPr/>
            </w:rPrChange>
          </w:rPr>
          <w:delText>the Vesicle network to prove Gene ontology database is limited</w:delText>
        </w:r>
      </w:del>
      <w:ins w:id="596" w:author="Wesley Maddox" w:date="2015-05-05T23:43:00Z">
        <w:r w:rsidR="00423F5F" w:rsidRPr="00916CF0">
          <w:rPr>
            <w:rFonts w:ascii="Times New Roman" w:hAnsi="Times New Roman" w:cs="Times New Roman"/>
            <w:rPrChange w:id="597" w:author="Wesley Maddox" w:date="2015-05-06T00:58:00Z">
              <w:rPr/>
            </w:rPrChange>
          </w:rPr>
          <w:t xml:space="preserve">However, it should be possible to utilize the vesicle network to show that Gene Ontology is </w:t>
        </w:r>
        <w:commentRangeStart w:id="598"/>
        <w:r w:rsidR="00423F5F" w:rsidRPr="00916CF0">
          <w:rPr>
            <w:rFonts w:ascii="Times New Roman" w:hAnsi="Times New Roman" w:cs="Times New Roman"/>
            <w:rPrChange w:id="599" w:author="Wesley Maddox" w:date="2015-05-06T00:58:00Z">
              <w:rPr/>
            </w:rPrChange>
          </w:rPr>
          <w:t>unreliable</w:t>
        </w:r>
      </w:ins>
      <w:commentRangeEnd w:id="598"/>
      <w:ins w:id="600" w:author="Wesley Maddox" w:date="2015-05-05T23:44:00Z">
        <w:r w:rsidR="00423F5F" w:rsidRPr="00916CF0">
          <w:rPr>
            <w:rStyle w:val="CommentReference"/>
            <w:rFonts w:ascii="Times New Roman" w:hAnsi="Times New Roman" w:cs="Times New Roman"/>
            <w:sz w:val="22"/>
            <w:szCs w:val="22"/>
            <w:rPrChange w:id="601" w:author="Wesley Maddox" w:date="2015-05-06T00:58:00Z">
              <w:rPr>
                <w:rStyle w:val="CommentReference"/>
              </w:rPr>
            </w:rPrChange>
          </w:rPr>
          <w:commentReference w:id="598"/>
        </w:r>
      </w:ins>
      <w:r w:rsidR="0089152C" w:rsidRPr="00916CF0">
        <w:rPr>
          <w:rFonts w:ascii="Times New Roman" w:hAnsi="Times New Roman" w:cs="Times New Roman"/>
          <w:rPrChange w:id="602" w:author="Wesley Maddox" w:date="2015-05-06T00:58:00Z">
            <w:rPr/>
          </w:rPrChange>
        </w:rPr>
        <w:t xml:space="preserve">. We set up out vesicle database from the </w:t>
      </w:r>
      <w:proofErr w:type="spellStart"/>
      <w:r w:rsidR="0089152C" w:rsidRPr="00916CF0">
        <w:rPr>
          <w:rFonts w:ascii="Times New Roman" w:hAnsi="Times New Roman" w:cs="Times New Roman"/>
          <w:rPrChange w:id="603" w:author="Wesley Maddox" w:date="2015-05-06T00:58:00Z">
            <w:rPr/>
          </w:rPrChange>
        </w:rPr>
        <w:t>Reactome</w:t>
      </w:r>
      <w:proofErr w:type="spellEnd"/>
      <w:r w:rsidR="0089152C" w:rsidRPr="00916CF0">
        <w:rPr>
          <w:rFonts w:ascii="Times New Roman" w:hAnsi="Times New Roman" w:cs="Times New Roman"/>
          <w:rPrChange w:id="604" w:author="Wesley Maddox" w:date="2015-05-06T00:58:00Z">
            <w:rPr/>
          </w:rPrChange>
        </w:rPr>
        <w:t xml:space="preserve"> Pathway Database and get all the protein-protein interaction</w:t>
      </w:r>
      <w:ins w:id="605" w:author="Wesley Maddox" w:date="2015-05-05T23:44:00Z">
        <w:r w:rsidR="00423F5F" w:rsidRPr="00916CF0">
          <w:rPr>
            <w:rFonts w:ascii="Times New Roman" w:hAnsi="Times New Roman" w:cs="Times New Roman"/>
            <w:rPrChange w:id="606" w:author="Wesley Maddox" w:date="2015-05-06T00:58:00Z">
              <w:rPr/>
            </w:rPrChange>
          </w:rPr>
          <w:t>s</w:t>
        </w:r>
      </w:ins>
      <w:r w:rsidR="0089152C" w:rsidRPr="00916CF0">
        <w:rPr>
          <w:rFonts w:ascii="Times New Roman" w:hAnsi="Times New Roman" w:cs="Times New Roman"/>
          <w:rPrChange w:id="607" w:author="Wesley Maddox" w:date="2015-05-06T00:58:00Z">
            <w:rPr/>
          </w:rPrChange>
        </w:rPr>
        <w:t xml:space="preserve"> from </w:t>
      </w:r>
      <w:del w:id="608" w:author="Wesley Maddox" w:date="2015-05-05T23:45:00Z">
        <w:r w:rsidR="0089152C" w:rsidRPr="00916CF0" w:rsidDel="00423F5F">
          <w:rPr>
            <w:rFonts w:ascii="Times New Roman" w:hAnsi="Times New Roman" w:cs="Times New Roman"/>
            <w:rPrChange w:id="609" w:author="Wesley Maddox" w:date="2015-05-06T00:58:00Z">
              <w:rPr/>
            </w:rPrChange>
          </w:rPr>
          <w:delText>the</w:delText>
        </w:r>
      </w:del>
      <w:del w:id="610" w:author="Wesley Maddox" w:date="2015-05-06T00:09:00Z">
        <w:r w:rsidR="0089152C" w:rsidRPr="00916CF0" w:rsidDel="00D20024">
          <w:rPr>
            <w:rFonts w:ascii="Times New Roman" w:hAnsi="Times New Roman" w:cs="Times New Roman"/>
            <w:rPrChange w:id="611" w:author="Wesley Maddox" w:date="2015-05-06T00:58:00Z">
              <w:rPr/>
            </w:rPrChange>
          </w:rPr>
          <w:delText xml:space="preserve"> </w:delText>
        </w:r>
      </w:del>
      <w:proofErr w:type="spellStart"/>
      <w:proofErr w:type="gramStart"/>
      <w:r w:rsidR="0089152C" w:rsidRPr="00916CF0">
        <w:rPr>
          <w:rFonts w:ascii="Times New Roman" w:hAnsi="Times New Roman" w:cs="Times New Roman"/>
          <w:rPrChange w:id="612" w:author="Wesley Maddox" w:date="2015-05-06T00:58:00Z">
            <w:rPr/>
          </w:rPrChange>
        </w:rPr>
        <w:t>BioGRID</w:t>
      </w:r>
      <w:proofErr w:type="spellEnd"/>
      <w:r w:rsidR="0089152C" w:rsidRPr="00916CF0">
        <w:rPr>
          <w:rFonts w:ascii="Times New Roman" w:hAnsi="Times New Roman" w:cs="Times New Roman"/>
          <w:rPrChange w:id="613" w:author="Wesley Maddox" w:date="2015-05-06T00:58:00Z">
            <w:rPr/>
          </w:rPrChange>
        </w:rPr>
        <w:t xml:space="preserve"> </w:t>
      </w:r>
      <w:proofErr w:type="gramEnd"/>
      <w:del w:id="614" w:author="Wesley Maddox" w:date="2015-05-05T23:45:00Z">
        <w:r w:rsidR="0089152C" w:rsidRPr="00916CF0" w:rsidDel="00423F5F">
          <w:rPr>
            <w:rFonts w:ascii="Times New Roman" w:hAnsi="Times New Roman" w:cs="Times New Roman"/>
            <w:rPrChange w:id="615" w:author="Wesley Maddox" w:date="2015-05-06T00:58:00Z">
              <w:rPr/>
            </w:rPrChange>
          </w:rPr>
          <w:delText>database</w:delText>
        </w:r>
      </w:del>
      <w:r w:rsidR="0089152C" w:rsidRPr="00916CF0">
        <w:rPr>
          <w:rFonts w:ascii="Times New Roman" w:hAnsi="Times New Roman" w:cs="Times New Roman"/>
          <w:rPrChange w:id="616" w:author="Wesley Maddox" w:date="2015-05-06T00:58:00Z">
            <w:rPr/>
          </w:rPrChange>
        </w:rPr>
        <w:t>. Then we analyze</w:t>
      </w:r>
      <w:ins w:id="617" w:author="Wesley Maddox" w:date="2015-05-05T23:45:00Z">
        <w:r w:rsidR="00423F5F" w:rsidRPr="00916CF0">
          <w:rPr>
            <w:rFonts w:ascii="Times New Roman" w:hAnsi="Times New Roman" w:cs="Times New Roman"/>
            <w:rPrChange w:id="618" w:author="Wesley Maddox" w:date="2015-05-06T00:58:00Z">
              <w:rPr/>
            </w:rPrChange>
          </w:rPr>
          <w:t>d</w:t>
        </w:r>
      </w:ins>
      <w:r w:rsidR="0089152C" w:rsidRPr="00916CF0">
        <w:rPr>
          <w:rFonts w:ascii="Times New Roman" w:hAnsi="Times New Roman" w:cs="Times New Roman"/>
          <w:rPrChange w:id="619" w:author="Wesley Maddox" w:date="2015-05-06T00:58:00Z">
            <w:rPr/>
          </w:rPrChange>
        </w:rPr>
        <w:t xml:space="preserve"> the </w:t>
      </w:r>
      <w:del w:id="620" w:author="Wesley Maddox" w:date="2015-05-05T23:45:00Z">
        <w:r w:rsidR="0089152C" w:rsidRPr="00916CF0" w:rsidDel="00423F5F">
          <w:rPr>
            <w:rFonts w:ascii="Times New Roman" w:hAnsi="Times New Roman" w:cs="Times New Roman"/>
            <w:rPrChange w:id="621" w:author="Wesley Maddox" w:date="2015-05-06T00:58:00Z">
              <w:rPr/>
            </w:rPrChange>
          </w:rPr>
          <w:delText xml:space="preserve">database </w:delText>
        </w:r>
      </w:del>
      <w:ins w:id="622" w:author="Wesley Maddox" w:date="2015-05-05T23:45:00Z">
        <w:r w:rsidR="00423F5F" w:rsidRPr="00916CF0">
          <w:rPr>
            <w:rFonts w:ascii="Times New Roman" w:hAnsi="Times New Roman" w:cs="Times New Roman"/>
            <w:rPrChange w:id="623" w:author="Wesley Maddox" w:date="2015-05-06T00:58:00Z">
              <w:rPr/>
            </w:rPrChange>
          </w:rPr>
          <w:t>network</w:t>
        </w:r>
        <w:r w:rsidR="00423F5F" w:rsidRPr="00916CF0">
          <w:rPr>
            <w:rFonts w:ascii="Times New Roman" w:hAnsi="Times New Roman" w:cs="Times New Roman"/>
            <w:rPrChange w:id="624" w:author="Wesley Maddox" w:date="2015-05-06T00:58:00Z">
              <w:rPr/>
            </w:rPrChange>
          </w:rPr>
          <w:t xml:space="preserve"> </w:t>
        </w:r>
      </w:ins>
      <w:r w:rsidR="0089152C" w:rsidRPr="00916CF0">
        <w:rPr>
          <w:rFonts w:ascii="Times New Roman" w:hAnsi="Times New Roman" w:cs="Times New Roman"/>
          <w:rPrChange w:id="625" w:author="Wesley Maddox" w:date="2015-05-06T00:58:00Z">
            <w:rPr/>
          </w:rPrChange>
        </w:rPr>
        <w:t>by our method</w:t>
      </w:r>
      <w:ins w:id="626" w:author="Wesley Maddox" w:date="2015-05-05T23:45:00Z">
        <w:r w:rsidR="00423F5F" w:rsidRPr="00916CF0">
          <w:rPr>
            <w:rFonts w:ascii="Times New Roman" w:hAnsi="Times New Roman" w:cs="Times New Roman"/>
            <w:rPrChange w:id="627" w:author="Wesley Maddox" w:date="2015-05-06T00:58:00Z">
              <w:rPr/>
            </w:rPrChange>
          </w:rPr>
          <w:t>s</w:t>
        </w:r>
      </w:ins>
      <w:r w:rsidR="0089152C" w:rsidRPr="00916CF0">
        <w:rPr>
          <w:rFonts w:ascii="Times New Roman" w:hAnsi="Times New Roman" w:cs="Times New Roman"/>
          <w:rPrChange w:id="628" w:author="Wesley Maddox" w:date="2015-05-06T00:58:00Z">
            <w:rPr/>
          </w:rPrChange>
        </w:rPr>
        <w:t xml:space="preserve">. Again, we rank the top 5 FPC score proteins in the vesicle network. The top five proteins </w:t>
      </w:r>
      <w:ins w:id="629" w:author="Wesley Maddox" w:date="2015-05-05T23:45:00Z">
        <w:r w:rsidR="00423F5F" w:rsidRPr="00916CF0">
          <w:rPr>
            <w:rFonts w:ascii="Times New Roman" w:hAnsi="Times New Roman" w:cs="Times New Roman"/>
            <w:rPrChange w:id="630" w:author="Wesley Maddox" w:date="2015-05-06T00:58:00Z">
              <w:rPr/>
            </w:rPrChange>
          </w:rPr>
          <w:t xml:space="preserve">from the FPC scoring </w:t>
        </w:r>
      </w:ins>
      <w:r w:rsidR="0089152C" w:rsidRPr="00916CF0">
        <w:rPr>
          <w:rFonts w:ascii="Times New Roman" w:hAnsi="Times New Roman" w:cs="Times New Roman"/>
          <w:rPrChange w:id="631" w:author="Wesley Maddox" w:date="2015-05-06T00:58:00Z">
            <w:rPr/>
          </w:rPrChange>
        </w:rPr>
        <w:t xml:space="preserve">are ALB (binding to water, </w:t>
      </w:r>
      <w:proofErr w:type="gramStart"/>
      <w:r w:rsidR="0089152C" w:rsidRPr="00916CF0">
        <w:rPr>
          <w:rFonts w:ascii="Times New Roman" w:hAnsi="Times New Roman" w:cs="Times New Roman"/>
          <w:rPrChange w:id="632" w:author="Wesley Maddox" w:date="2015-05-06T00:58:00Z">
            <w:rPr/>
          </w:rPrChange>
        </w:rPr>
        <w:t>Ca(</w:t>
      </w:r>
      <w:proofErr w:type="gramEnd"/>
      <w:r w:rsidR="0089152C" w:rsidRPr="00916CF0">
        <w:rPr>
          <w:rFonts w:ascii="Times New Roman" w:hAnsi="Times New Roman" w:cs="Times New Roman"/>
          <w:rPrChange w:id="633" w:author="Wesley Maddox" w:date="2015-05-06T00:58:00Z">
            <w:rPr/>
          </w:rPrChange>
        </w:rPr>
        <w:t>2+), Na(+), K(+)), CLTC (</w:t>
      </w:r>
      <w:proofErr w:type="spellStart"/>
      <w:r w:rsidR="0089152C" w:rsidRPr="00916CF0">
        <w:rPr>
          <w:rFonts w:ascii="Times New Roman" w:hAnsi="Times New Roman" w:cs="Times New Roman"/>
          <w:rPrChange w:id="634" w:author="Wesley Maddox" w:date="2015-05-06T00:58:00Z">
            <w:rPr/>
          </w:rPrChange>
        </w:rPr>
        <w:t>Clathrin</w:t>
      </w:r>
      <w:proofErr w:type="spellEnd"/>
      <w:r w:rsidR="0089152C" w:rsidRPr="00916CF0">
        <w:rPr>
          <w:rFonts w:ascii="Times New Roman" w:hAnsi="Times New Roman" w:cs="Times New Roman"/>
          <w:rPrChange w:id="635" w:author="Wesley Maddox" w:date="2015-05-06T00:58:00Z">
            <w:rPr/>
          </w:rPrChange>
        </w:rPr>
        <w:t xml:space="preserve"> heavy chain 1), ARRB1 (</w:t>
      </w:r>
      <w:proofErr w:type="spellStart"/>
      <w:r w:rsidR="0089152C" w:rsidRPr="00916CF0">
        <w:rPr>
          <w:rFonts w:ascii="Times New Roman" w:hAnsi="Times New Roman" w:cs="Times New Roman"/>
          <w:rPrChange w:id="636" w:author="Wesley Maddox" w:date="2015-05-06T00:58:00Z">
            <w:rPr/>
          </w:rPrChange>
        </w:rPr>
        <w:t>Arrestin</w:t>
      </w:r>
      <w:proofErr w:type="spellEnd"/>
      <w:r w:rsidR="0089152C" w:rsidRPr="00916CF0">
        <w:rPr>
          <w:rFonts w:ascii="Times New Roman" w:hAnsi="Times New Roman" w:cs="Times New Roman"/>
          <w:rPrChange w:id="637" w:author="Wesley Maddox" w:date="2015-05-06T00:58:00Z">
            <w:rPr/>
          </w:rPrChange>
        </w:rPr>
        <w:t xml:space="preserve"> beta 1), YWHAQ (mediate signal transduction), UBC (ubiquitin).</w:t>
      </w:r>
    </w:p>
    <w:p w14:paraId="0A55FF23" w14:textId="400950C4" w:rsidR="0089152C" w:rsidRPr="00916CF0" w:rsidRDefault="0089152C" w:rsidP="0089152C">
      <w:pPr>
        <w:rPr>
          <w:rFonts w:ascii="Times New Roman" w:hAnsi="Times New Roman" w:cs="Times New Roman"/>
          <w:rPrChange w:id="638" w:author="Wesley Maddox" w:date="2015-05-06T00:58:00Z">
            <w:rPr/>
          </w:rPrChange>
        </w:rPr>
      </w:pPr>
      <w:r w:rsidRPr="00916CF0">
        <w:rPr>
          <w:rFonts w:ascii="Times New Roman" w:hAnsi="Times New Roman" w:cs="Times New Roman"/>
          <w:rPrChange w:id="639" w:author="Wesley Maddox" w:date="2015-05-06T00:58:00Z">
            <w:rPr/>
          </w:rPrChange>
        </w:rPr>
        <w:t>We can see the top 5 proteins in the vesicle network make more sense than the network derived from Gene ontology database</w:t>
      </w:r>
      <w:del w:id="640" w:author="Wesley Maddox" w:date="2015-05-06T00:38:00Z">
        <w:r w:rsidRPr="00916CF0" w:rsidDel="00762D71">
          <w:rPr>
            <w:rFonts w:ascii="Times New Roman" w:hAnsi="Times New Roman" w:cs="Times New Roman"/>
            <w:rPrChange w:id="641" w:author="Wesley Maddox" w:date="2015-05-06T00:58:00Z">
              <w:rPr/>
            </w:rPrChange>
          </w:rPr>
          <w:delText>. We can see all</w:delText>
        </w:r>
      </w:del>
      <w:ins w:id="642" w:author="Wesley Maddox" w:date="2015-05-06T00:38:00Z">
        <w:r w:rsidR="00762D71" w:rsidRPr="00916CF0">
          <w:rPr>
            <w:rFonts w:ascii="Times New Roman" w:hAnsi="Times New Roman" w:cs="Times New Roman"/>
            <w:rPrChange w:id="643" w:author="Wesley Maddox" w:date="2015-05-06T00:58:00Z">
              <w:rPr/>
            </w:rPrChange>
          </w:rPr>
          <w:t>, and that</w:t>
        </w:r>
      </w:ins>
      <w:r w:rsidRPr="00916CF0">
        <w:rPr>
          <w:rFonts w:ascii="Times New Roman" w:hAnsi="Times New Roman" w:cs="Times New Roman"/>
          <w:rPrChange w:id="644" w:author="Wesley Maddox" w:date="2015-05-06T00:58:00Z">
            <w:rPr/>
          </w:rPrChange>
        </w:rPr>
        <w:t xml:space="preserve"> these five proteins are highly involved in the exocytosis and endocytosis. For example, UBC is ubiquitin being involved in all the proteins degradation, which is widely used in the cell </w:t>
      </w:r>
      <w:commentRangeStart w:id="645"/>
      <w:r w:rsidRPr="00916CF0">
        <w:rPr>
          <w:rFonts w:ascii="Times New Roman" w:hAnsi="Times New Roman" w:cs="Times New Roman"/>
          <w:rPrChange w:id="646" w:author="Wesley Maddox" w:date="2015-05-06T00:58:00Z">
            <w:rPr/>
          </w:rPrChange>
        </w:rPr>
        <w:t>activity</w:t>
      </w:r>
      <w:commentRangeEnd w:id="645"/>
      <w:r w:rsidR="00423F5F" w:rsidRPr="00916CF0">
        <w:rPr>
          <w:rStyle w:val="CommentReference"/>
          <w:rFonts w:ascii="Times New Roman" w:hAnsi="Times New Roman" w:cs="Times New Roman"/>
          <w:sz w:val="22"/>
          <w:szCs w:val="22"/>
          <w:rPrChange w:id="647" w:author="Wesley Maddox" w:date="2015-05-06T00:58:00Z">
            <w:rPr>
              <w:rStyle w:val="CommentReference"/>
            </w:rPr>
          </w:rPrChange>
        </w:rPr>
        <w:commentReference w:id="645"/>
      </w:r>
      <w:r w:rsidRPr="00916CF0">
        <w:rPr>
          <w:rFonts w:ascii="Times New Roman" w:hAnsi="Times New Roman" w:cs="Times New Roman"/>
          <w:rPrChange w:id="648" w:author="Wesley Maddox" w:date="2015-05-06T00:58:00Z">
            <w:rPr/>
          </w:rPrChange>
        </w:rPr>
        <w:t>.</w:t>
      </w:r>
    </w:p>
    <w:p w14:paraId="20298888" w14:textId="1B7DA237" w:rsidR="0089152C" w:rsidRPr="00916CF0" w:rsidRDefault="0089152C" w:rsidP="0089152C">
      <w:pPr>
        <w:rPr>
          <w:rFonts w:ascii="Times New Roman" w:hAnsi="Times New Roman" w:cs="Times New Roman"/>
          <w:b/>
          <w:rPrChange w:id="649" w:author="Wesley Maddox" w:date="2015-05-06T00:58:00Z">
            <w:rPr>
              <w:b/>
            </w:rPr>
          </w:rPrChange>
        </w:rPr>
      </w:pPr>
      <w:r w:rsidRPr="00916CF0">
        <w:rPr>
          <w:rFonts w:ascii="Times New Roman" w:hAnsi="Times New Roman" w:cs="Times New Roman"/>
          <w:b/>
          <w:rPrChange w:id="650" w:author="Wesley Maddox" w:date="2015-05-06T00:58:00Z">
            <w:rPr>
              <w:b/>
            </w:rPr>
          </w:rPrChange>
        </w:rPr>
        <w:t>Validation</w:t>
      </w:r>
      <w:ins w:id="651" w:author="Wesley Maddox" w:date="2015-05-06T00:00:00Z">
        <w:r w:rsidR="00D20024" w:rsidRPr="00916CF0">
          <w:rPr>
            <w:rFonts w:ascii="Times New Roman" w:hAnsi="Times New Roman" w:cs="Times New Roman"/>
            <w:b/>
            <w:rPrChange w:id="652" w:author="Wesley Maddox" w:date="2015-05-06T00:58:00Z">
              <w:rPr>
                <w:b/>
              </w:rPr>
            </w:rPrChange>
          </w:rPr>
          <w:t xml:space="preserve"> of Results</w:t>
        </w:r>
      </w:ins>
    </w:p>
    <w:p w14:paraId="40E97122" w14:textId="66E40181" w:rsidR="00D20024" w:rsidRPr="00916CF0" w:rsidRDefault="008D7C5D" w:rsidP="0089152C">
      <w:pPr>
        <w:rPr>
          <w:ins w:id="653" w:author="Wesley Maddox" w:date="2015-05-06T00:14:00Z"/>
          <w:rFonts w:ascii="Times New Roman" w:hAnsi="Times New Roman" w:cs="Times New Roman"/>
          <w:rPrChange w:id="654" w:author="Wesley Maddox" w:date="2015-05-06T00:58:00Z">
            <w:rPr>
              <w:ins w:id="655" w:author="Wesley Maddox" w:date="2015-05-06T00:14:00Z"/>
            </w:rPr>
          </w:rPrChange>
        </w:rPr>
      </w:pPr>
      <w:del w:id="656" w:author="Wesley Maddox" w:date="2015-05-06T00:00:00Z">
        <w:r w:rsidRPr="00916CF0" w:rsidDel="00D20024">
          <w:rPr>
            <w:rFonts w:ascii="Times New Roman" w:hAnsi="Times New Roman" w:cs="Times New Roman"/>
            <w:b/>
            <w:rPrChange w:id="657" w:author="Wesley Maddox" w:date="2015-05-06T00:58:00Z">
              <w:rPr>
                <w:b/>
              </w:rPr>
            </w:rPrChange>
          </w:rPr>
          <w:pict w14:anchorId="3F1C0B33">
            <v:shape id="_x0000_i1028" type="#_x0000_t75" style="width:467.45pt;height:119.3pt">
              <v:imagedata r:id="rId12" o:title="EndoFPC"/>
            </v:shape>
          </w:pict>
        </w:r>
      </w:del>
      <w:ins w:id="658" w:author="Wesley Maddox" w:date="2015-05-06T00:00:00Z">
        <w:r w:rsidR="00D20024" w:rsidRPr="00916CF0">
          <w:rPr>
            <w:rFonts w:ascii="Times New Roman" w:hAnsi="Times New Roman" w:cs="Times New Roman"/>
            <w:rPrChange w:id="659" w:author="Wesley Maddox" w:date="2015-05-06T00:58:00Z">
              <w:rPr/>
            </w:rPrChange>
          </w:rPr>
          <w:t xml:space="preserve">We validated our results via two different methods. The first involved finding </w:t>
        </w:r>
      </w:ins>
      <w:ins w:id="660" w:author="Wesley Maddox" w:date="2015-05-06T00:01:00Z">
        <w:r w:rsidR="00D20024" w:rsidRPr="00916CF0">
          <w:rPr>
            <w:rFonts w:ascii="Times New Roman" w:hAnsi="Times New Roman" w:cs="Times New Roman"/>
            <w:rPrChange w:id="661" w:author="Wesley Maddox" w:date="2015-05-06T00:58:00Z">
              <w:rPr/>
            </w:rPrChange>
          </w:rPr>
          <w:t>the</w:t>
        </w:r>
      </w:ins>
      <w:ins w:id="662" w:author="Wesley Maddox" w:date="2015-05-06T00:00:00Z">
        <w:r w:rsidR="00D20024" w:rsidRPr="00916CF0">
          <w:rPr>
            <w:rFonts w:ascii="Times New Roman" w:hAnsi="Times New Roman" w:cs="Times New Roman"/>
            <w:rPrChange w:id="663" w:author="Wesley Maddox" w:date="2015-05-06T00:58:00Z">
              <w:rPr/>
            </w:rPrChange>
          </w:rPr>
          <w:t xml:space="preserve"> </w:t>
        </w:r>
      </w:ins>
      <w:ins w:id="664" w:author="Wesley Maddox" w:date="2015-05-06T00:01:00Z">
        <w:r w:rsidR="00D20024" w:rsidRPr="00916CF0">
          <w:rPr>
            <w:rFonts w:ascii="Times New Roman" w:hAnsi="Times New Roman" w:cs="Times New Roman"/>
            <w:rPrChange w:id="665" w:author="Wesley Maddox" w:date="2015-05-06T00:58:00Z">
              <w:rPr/>
            </w:rPrChange>
          </w:rPr>
          <w:t xml:space="preserve">correlation between the FPC score and the core/periphery analysis score. </w:t>
        </w:r>
      </w:ins>
      <w:ins w:id="666" w:author="Wesley Maddox" w:date="2015-05-06T00:03:00Z">
        <w:r w:rsidR="00D20024" w:rsidRPr="00916CF0">
          <w:rPr>
            <w:rFonts w:ascii="Times New Roman" w:hAnsi="Times New Roman" w:cs="Times New Roman"/>
            <w:rPrChange w:id="667" w:author="Wesley Maddox" w:date="2015-05-06T00:58:00Z">
              <w:rPr/>
            </w:rPrChange>
          </w:rPr>
          <w:t>For each different network, we also show the relationship between the two scoring methods as well in Figures</w:t>
        </w:r>
      </w:ins>
      <w:ins w:id="668" w:author="Wesley Maddox" w:date="2015-05-06T00:04:00Z">
        <w:r w:rsidR="00D20024" w:rsidRPr="00916CF0">
          <w:rPr>
            <w:rFonts w:ascii="Times New Roman" w:hAnsi="Times New Roman" w:cs="Times New Roman"/>
            <w:rPrChange w:id="669" w:author="Wesley Maddox" w:date="2015-05-06T00:58:00Z">
              <w:rPr/>
            </w:rPrChange>
          </w:rPr>
          <w:t xml:space="preserve"> 4-6.</w:t>
        </w:r>
      </w:ins>
      <w:ins w:id="670" w:author="Wesley Maddox" w:date="2015-05-06T00:14:00Z">
        <w:r w:rsidR="001061C7" w:rsidRPr="00916CF0">
          <w:rPr>
            <w:rFonts w:ascii="Times New Roman" w:hAnsi="Times New Roman" w:cs="Times New Roman"/>
            <w:rPrChange w:id="671" w:author="Wesley Maddox" w:date="2015-05-06T00:58:00Z">
              <w:rPr/>
            </w:rPrChange>
          </w:rPr>
          <w:t xml:space="preserve"> The correlations between the two </w:t>
        </w:r>
        <w:r w:rsidR="001061C7" w:rsidRPr="00916CF0">
          <w:rPr>
            <w:rFonts w:ascii="Times New Roman" w:hAnsi="Times New Roman" w:cs="Times New Roman"/>
            <w:rPrChange w:id="672" w:author="Wesley Maddox" w:date="2015-05-06T00:58:00Z">
              <w:rPr/>
            </w:rPrChange>
          </w:rPr>
          <w:lastRenderedPageBreak/>
          <w:t>scoring methods are shown in Table 1.</w:t>
        </w:r>
      </w:ins>
      <w:ins w:id="673" w:author="Wesley Maddox" w:date="2015-05-06T00:16:00Z">
        <w:r w:rsidR="001061C7" w:rsidRPr="00916CF0">
          <w:rPr>
            <w:rFonts w:ascii="Times New Roman" w:hAnsi="Times New Roman" w:cs="Times New Roman"/>
            <w:rPrChange w:id="674" w:author="Wesley Maddox" w:date="2015-05-06T00:58:00Z">
              <w:rPr/>
            </w:rPrChange>
          </w:rPr>
          <w:t xml:space="preserve"> It is worth noting that there are significant correlations between the two measures</w:t>
        </w:r>
      </w:ins>
    </w:p>
    <w:p w14:paraId="0FB946EE" w14:textId="6AA53647" w:rsidR="004F0FE6" w:rsidRPr="00916CF0" w:rsidRDefault="001061C7" w:rsidP="0089152C">
      <w:pPr>
        <w:rPr>
          <w:ins w:id="675" w:author="Wesley Maddox" w:date="2015-05-06T00:30:00Z"/>
          <w:rFonts w:ascii="Times New Roman" w:hAnsi="Times New Roman" w:cs="Times New Roman"/>
          <w:rPrChange w:id="676" w:author="Wesley Maddox" w:date="2015-05-06T00:58:00Z">
            <w:rPr>
              <w:ins w:id="677" w:author="Wesley Maddox" w:date="2015-05-06T00:30:00Z"/>
            </w:rPr>
          </w:rPrChange>
        </w:rPr>
      </w:pPr>
      <w:ins w:id="678" w:author="Wesley Maddox" w:date="2015-05-06T00:15:00Z">
        <w:r w:rsidRPr="00916CF0">
          <w:rPr>
            <w:rFonts w:ascii="Times New Roman" w:hAnsi="Times New Roman" w:cs="Times New Roman"/>
            <w:rPrChange w:id="679" w:author="Wesley Maddox" w:date="2015-05-06T00:58:00Z">
              <w:rPr/>
            </w:rPrChange>
          </w:rPr>
          <w:t xml:space="preserve">The second validation method involved comparing the resampled </w:t>
        </w:r>
      </w:ins>
      <w:ins w:id="680" w:author="Wesley Maddox" w:date="2015-05-06T00:16:00Z">
        <w:r w:rsidRPr="00916CF0">
          <w:rPr>
            <w:rFonts w:ascii="Times New Roman" w:hAnsi="Times New Roman" w:cs="Times New Roman"/>
            <w:rPrChange w:id="681" w:author="Wesley Maddox" w:date="2015-05-06T00:58:00Z">
              <w:rPr/>
            </w:rPrChange>
          </w:rPr>
          <w:t>scores</w:t>
        </w:r>
      </w:ins>
      <w:ins w:id="682" w:author="Wesley Maddox" w:date="2015-05-06T00:15:00Z">
        <w:r w:rsidRPr="00916CF0">
          <w:rPr>
            <w:rFonts w:ascii="Times New Roman" w:hAnsi="Times New Roman" w:cs="Times New Roman"/>
            <w:rPrChange w:id="683" w:author="Wesley Maddox" w:date="2015-05-06T00:58:00Z">
              <w:rPr/>
            </w:rPrChange>
          </w:rPr>
          <w:t xml:space="preserve"> against the sc</w:t>
        </w:r>
      </w:ins>
      <w:ins w:id="684" w:author="Wesley Maddox" w:date="2015-05-06T00:16:00Z">
        <w:r w:rsidRPr="00916CF0">
          <w:rPr>
            <w:rFonts w:ascii="Times New Roman" w:hAnsi="Times New Roman" w:cs="Times New Roman"/>
            <w:rPrChange w:id="685" w:author="Wesley Maddox" w:date="2015-05-06T00:58:00Z">
              <w:rPr/>
            </w:rPrChange>
          </w:rPr>
          <w:t xml:space="preserve">ores of the complete network. For each different network, the correlation was recorded for the resampled scores; these correlations are also shown in Table 1. </w:t>
        </w:r>
      </w:ins>
      <w:ins w:id="686" w:author="Wesley Maddox" w:date="2015-05-06T00:20:00Z">
        <w:r w:rsidRPr="00916CF0">
          <w:rPr>
            <w:rFonts w:ascii="Times New Roman" w:hAnsi="Times New Roman" w:cs="Times New Roman"/>
            <w:rPrChange w:id="687" w:author="Wesley Maddox" w:date="2015-05-06T00:58:00Z">
              <w:rPr/>
            </w:rPrChange>
          </w:rPr>
          <w:t xml:space="preserve">Judging from the correlations, it seems like the </w:t>
        </w:r>
        <w:r w:rsidR="00820915" w:rsidRPr="00916CF0">
          <w:rPr>
            <w:rFonts w:ascii="Times New Roman" w:hAnsi="Times New Roman" w:cs="Times New Roman"/>
            <w:rPrChange w:id="688" w:author="Wesley Maddox" w:date="2015-05-06T00:58:00Z">
              <w:rPr/>
            </w:rPrChange>
          </w:rPr>
          <w:t xml:space="preserve">methods were implemented correctly and the results are likely to be biologically valid as there are very high </w:t>
        </w:r>
      </w:ins>
      <w:ins w:id="689" w:author="Wesley Maddox" w:date="2015-05-06T00:31:00Z">
        <w:r w:rsidR="00762D71" w:rsidRPr="00916CF0">
          <w:rPr>
            <w:rFonts w:ascii="Times New Roman" w:hAnsi="Times New Roman" w:cs="Times New Roman"/>
            <w:noProof/>
            <w:rPrChange w:id="690" w:author="Wesley Maddox" w:date="2015-05-06T00:58:00Z">
              <w:rPr>
                <w:noProof/>
              </w:rPr>
            </w:rPrChange>
          </w:rPr>
          <mc:AlternateContent>
            <mc:Choice Requires="wps">
              <w:drawing>
                <wp:anchor distT="45720" distB="45720" distL="114300" distR="114300" simplePos="0" relativeHeight="251665408" behindDoc="0" locked="0" layoutInCell="1" allowOverlap="1" wp14:anchorId="1F277AA1" wp14:editId="275B660D">
                  <wp:simplePos x="0" y="0"/>
                  <wp:positionH relativeFrom="margin">
                    <wp:posOffset>-9525</wp:posOffset>
                  </wp:positionH>
                  <wp:positionV relativeFrom="paragraph">
                    <wp:posOffset>2190750</wp:posOffset>
                  </wp:positionV>
                  <wp:extent cx="5924550" cy="48577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85775"/>
                          </a:xfrm>
                          <a:prstGeom prst="rect">
                            <a:avLst/>
                          </a:prstGeom>
                          <a:solidFill>
                            <a:srgbClr val="FFFFFF"/>
                          </a:solidFill>
                          <a:ln w="9525">
                            <a:solidFill>
                              <a:schemeClr val="bg1"/>
                            </a:solidFill>
                            <a:miter lim="800000"/>
                            <a:headEnd/>
                            <a:tailEnd/>
                          </a:ln>
                        </wps:spPr>
                        <wps:txbx>
                          <w:txbxContent>
                            <w:p w14:paraId="3452B288" w14:textId="71CAF062" w:rsidR="00762D71" w:rsidRDefault="00762D71">
                              <w:ins w:id="691" w:author="Wesley Maddox" w:date="2015-05-06T00:31:00Z">
                                <w:r>
                                  <w:t xml:space="preserve">Table 3: </w:t>
                                </w:r>
                              </w:ins>
                              <w:ins w:id="692" w:author="Wesley Maddox" w:date="2015-05-06T00:33:00Z">
                                <w:r>
                                  <w:t xml:space="preserve">Correlation coefficients showing the association for each different </w:t>
                                </w:r>
                              </w:ins>
                              <w:ins w:id="693" w:author="Wesley Maddox" w:date="2015-05-06T00:34:00Z">
                                <w:r>
                                  <w:t>method and each network. Also see Footnote 2.</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277AA1" id="_x0000_t202" coordsize="21600,21600" o:spt="202" path="m,l,21600r21600,l21600,xe">
                  <v:stroke joinstyle="miter"/>
                  <v:path gradientshapeok="t" o:connecttype="rect"/>
                </v:shapetype>
                <v:shape id="Text Box 2" o:spid="_x0000_s1026" type="#_x0000_t202" style="position:absolute;margin-left:-.75pt;margin-top:172.5pt;width:466.5pt;height:38.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" strokecolor="white [3212]">
                  <v:textbox>
                    <w:txbxContent>
                      <w:p w14:paraId="3452B288" w14:textId="71CAF062" w:rsidR="00762D71" w:rsidRDefault="00762D71">
                        <w:ins w:id="694" w:author="Wesley Maddox" w:date="2015-05-06T00:31:00Z">
                          <w:r>
                            <w:t xml:space="preserve">Table 3: </w:t>
                          </w:r>
                        </w:ins>
                        <w:ins w:id="695" w:author="Wesley Maddox" w:date="2015-05-06T00:33:00Z">
                          <w:r>
                            <w:t xml:space="preserve">Correlation coefficients showing the association for each different </w:t>
                          </w:r>
                        </w:ins>
                        <w:ins w:id="696" w:author="Wesley Maddox" w:date="2015-05-06T00:34:00Z">
                          <w:r>
                            <w:t>method and each network. Also see Footnote 2.</w:t>
                          </w:r>
                        </w:ins>
                      </w:p>
                    </w:txbxContent>
                  </v:textbox>
                  <w10:wrap type="square" anchorx="margin"/>
                </v:shape>
              </w:pict>
            </mc:Fallback>
          </mc:AlternateContent>
        </w:r>
      </w:ins>
      <w:ins w:id="697" w:author="Wesley Maddox" w:date="2015-05-06T00:20:00Z">
        <w:r w:rsidR="00820915" w:rsidRPr="00916CF0">
          <w:rPr>
            <w:rFonts w:ascii="Times New Roman" w:hAnsi="Times New Roman" w:cs="Times New Roman"/>
            <w:rPrChange w:id="698" w:author="Wesley Maddox" w:date="2015-05-06T00:58:00Z">
              <w:rPr/>
            </w:rPrChange>
          </w:rPr>
          <w:t>correlations for all of the completed correlations</w:t>
        </w:r>
      </w:ins>
      <w:ins w:id="699" w:author="Wesley Maddox" w:date="2015-05-06T00:24:00Z">
        <w:r w:rsidR="004F0FE6" w:rsidRPr="00916CF0">
          <w:rPr>
            <w:rFonts w:ascii="Times New Roman" w:hAnsi="Times New Roman" w:cs="Times New Roman"/>
            <w:rPrChange w:id="700" w:author="Wesley Maddox" w:date="2015-05-06T00:58:00Z">
              <w:rPr/>
            </w:rPrChange>
          </w:rPr>
          <w:t>.</w:t>
        </w:r>
      </w:ins>
      <w:ins w:id="701" w:author="Wesley Maddox" w:date="2015-05-06T00:21:00Z">
        <w:r w:rsidR="00820915" w:rsidRPr="00916CF0">
          <w:rPr>
            <w:rStyle w:val="EndnoteReference"/>
            <w:rFonts w:ascii="Times New Roman" w:hAnsi="Times New Roman" w:cs="Times New Roman"/>
            <w:rPrChange w:id="702" w:author="Wesley Maddox" w:date="2015-05-06T00:58:00Z">
              <w:rPr>
                <w:rStyle w:val="EndnoteReference"/>
              </w:rPr>
            </w:rPrChange>
          </w:rPr>
          <w:endnoteReference w:id="1"/>
        </w:r>
      </w:ins>
    </w:p>
    <w:tbl>
      <w:tblPr>
        <w:tblStyle w:val="ListTable6Colorful"/>
        <w:tblW w:w="0" w:type="auto"/>
        <w:tblLook w:val="04A0" w:firstRow="1" w:lastRow="0" w:firstColumn="1" w:lastColumn="0" w:noHBand="0" w:noVBand="1"/>
        <w:tblPrChange w:id="708" w:author="Wesley Maddox" w:date="2015-05-06T00:35:00Z">
          <w:tblPr>
            <w:tblStyle w:val="TableGrid"/>
            <w:tblW w:w="0" w:type="auto"/>
            <w:tblLook w:val="04A0" w:firstRow="1" w:lastRow="0" w:firstColumn="1" w:lastColumn="0" w:noHBand="0" w:noVBand="1"/>
          </w:tblPr>
        </w:tblPrChange>
      </w:tblPr>
      <w:tblGrid>
        <w:gridCol w:w="3116"/>
        <w:gridCol w:w="3117"/>
        <w:gridCol w:w="3117"/>
        <w:tblGridChange w:id="709">
          <w:tblGrid>
            <w:gridCol w:w="5"/>
            <w:gridCol w:w="3111"/>
            <w:gridCol w:w="5"/>
            <w:gridCol w:w="3112"/>
            <w:gridCol w:w="5"/>
            <w:gridCol w:w="3112"/>
            <w:gridCol w:w="5"/>
          </w:tblGrid>
        </w:tblGridChange>
      </w:tblGrid>
      <w:tr w:rsidR="004F0FE6" w:rsidRPr="00916CF0" w14:paraId="7549059E" w14:textId="77777777" w:rsidTr="00762D71">
        <w:trPr>
          <w:cnfStyle w:val="100000000000" w:firstRow="1" w:lastRow="0" w:firstColumn="0" w:lastColumn="0" w:oddVBand="0" w:evenVBand="0" w:oddHBand="0" w:evenHBand="0" w:firstRowFirstColumn="0" w:firstRowLastColumn="0" w:lastRowFirstColumn="0" w:lastRowLastColumn="0"/>
          <w:ins w:id="710" w:author="Wesley Maddox" w:date="2015-05-06T00:30:00Z"/>
          <w:trPrChange w:id="711" w:author="Wesley Maddox" w:date="2015-05-06T00:35:00Z">
            <w:trPr>
              <w:gridBefore w:val="1"/>
            </w:trPr>
          </w:trPrChange>
        </w:trPr>
        <w:tc>
          <w:tcPr>
            <w:cnfStyle w:val="001000000000" w:firstRow="0" w:lastRow="0" w:firstColumn="1" w:lastColumn="0" w:oddVBand="0" w:evenVBand="0" w:oddHBand="0" w:evenHBand="0" w:firstRowFirstColumn="0" w:firstRowLastColumn="0" w:lastRowFirstColumn="0" w:lastRowLastColumn="0"/>
            <w:tcW w:w="3116" w:type="dxa"/>
            <w:tcPrChange w:id="712" w:author="Wesley Maddox" w:date="2015-05-06T00:35:00Z">
              <w:tcPr>
                <w:tcW w:w="3116" w:type="dxa"/>
                <w:gridSpan w:val="2"/>
              </w:tcPr>
            </w:tcPrChange>
          </w:tcPr>
          <w:p w14:paraId="60080F64" w14:textId="74A547AB" w:rsidR="004F0FE6" w:rsidRPr="00916CF0" w:rsidRDefault="004F0FE6" w:rsidP="004F0FE6">
            <w:pPr>
              <w:cnfStyle w:val="101000000000" w:firstRow="1" w:lastRow="0" w:firstColumn="1" w:lastColumn="0" w:oddVBand="0" w:evenVBand="0" w:oddHBand="0" w:evenHBand="0" w:firstRowFirstColumn="0" w:firstRowLastColumn="0" w:lastRowFirstColumn="0" w:lastRowLastColumn="0"/>
              <w:rPr>
                <w:ins w:id="713" w:author="Wesley Maddox" w:date="2015-05-06T00:30:00Z"/>
                <w:rFonts w:ascii="Times New Roman" w:hAnsi="Times New Roman" w:cs="Times New Roman"/>
                <w:rPrChange w:id="714" w:author="Wesley Maddox" w:date="2015-05-06T00:58:00Z">
                  <w:rPr>
                    <w:ins w:id="715" w:author="Wesley Maddox" w:date="2015-05-06T00:30:00Z"/>
                  </w:rPr>
                </w:rPrChange>
              </w:rPr>
            </w:pPr>
            <w:ins w:id="716" w:author="Wesley Maddox" w:date="2015-05-06T00:31:00Z">
              <w:r w:rsidRPr="00916CF0">
                <w:rPr>
                  <w:rFonts w:ascii="Times New Roman" w:hAnsi="Times New Roman" w:cs="Times New Roman"/>
                  <w:color w:val="000000"/>
                  <w:rPrChange w:id="717" w:author="Wesley Maddox" w:date="2015-05-06T00:58:00Z">
                    <w:rPr>
                      <w:rFonts w:ascii="Calibri" w:hAnsi="Calibri" w:cs="Calibri"/>
                      <w:color w:val="000000"/>
                    </w:rPr>
                  </w:rPrChange>
                </w:rPr>
                <w:t>Correlation</w:t>
              </w:r>
              <w:r w:rsidR="00762D71" w:rsidRPr="00916CF0">
                <w:rPr>
                  <w:rFonts w:ascii="Times New Roman" w:hAnsi="Times New Roman" w:cs="Times New Roman"/>
                  <w:color w:val="000000"/>
                  <w:rPrChange w:id="718" w:author="Wesley Maddox" w:date="2015-05-06T00:58:00Z">
                    <w:rPr>
                      <w:rFonts w:ascii="Calibri" w:hAnsi="Calibri" w:cs="Calibri"/>
                      <w:b w:val="0"/>
                      <w:color w:val="000000"/>
                    </w:rPr>
                  </w:rPrChange>
                </w:rPr>
                <w:t xml:space="preserve"> Coefficient</w:t>
              </w:r>
            </w:ins>
          </w:p>
        </w:tc>
        <w:tc>
          <w:tcPr>
            <w:tcW w:w="3117" w:type="dxa"/>
            <w:tcPrChange w:id="719" w:author="Wesley Maddox" w:date="2015-05-06T00:35:00Z">
              <w:tcPr>
                <w:tcW w:w="3117" w:type="dxa"/>
                <w:gridSpan w:val="2"/>
              </w:tcPr>
            </w:tcPrChange>
          </w:tcPr>
          <w:p w14:paraId="3043487E" w14:textId="2097DDEF" w:rsidR="004F0FE6" w:rsidRPr="00916CF0" w:rsidRDefault="004F0FE6" w:rsidP="004F0FE6">
            <w:pPr>
              <w:cnfStyle w:val="100000000000" w:firstRow="1" w:lastRow="0" w:firstColumn="0" w:lastColumn="0" w:oddVBand="0" w:evenVBand="0" w:oddHBand="0" w:evenHBand="0" w:firstRowFirstColumn="0" w:firstRowLastColumn="0" w:lastRowFirstColumn="0" w:lastRowLastColumn="0"/>
              <w:rPr>
                <w:ins w:id="720" w:author="Wesley Maddox" w:date="2015-05-06T00:30:00Z"/>
                <w:rFonts w:ascii="Times New Roman" w:hAnsi="Times New Roman" w:cs="Times New Roman"/>
                <w:rPrChange w:id="721" w:author="Wesley Maddox" w:date="2015-05-06T00:58:00Z">
                  <w:rPr>
                    <w:ins w:id="722" w:author="Wesley Maddox" w:date="2015-05-06T00:30:00Z"/>
                  </w:rPr>
                </w:rPrChange>
              </w:rPr>
            </w:pPr>
            <w:ins w:id="723" w:author="Wesley Maddox" w:date="2015-05-06T00:31:00Z">
              <w:r w:rsidRPr="00916CF0">
                <w:rPr>
                  <w:rFonts w:ascii="Times New Roman" w:hAnsi="Times New Roman" w:cs="Times New Roman"/>
                  <w:color w:val="000000"/>
                  <w:rPrChange w:id="724" w:author="Wesley Maddox" w:date="2015-05-06T00:58:00Z">
                    <w:rPr>
                      <w:rFonts w:ascii="Calibri" w:hAnsi="Calibri" w:cs="Calibri"/>
                      <w:color w:val="000000"/>
                    </w:rPr>
                  </w:rPrChange>
                </w:rPr>
                <w:t>Comparison</w:t>
              </w:r>
            </w:ins>
          </w:p>
        </w:tc>
        <w:tc>
          <w:tcPr>
            <w:tcW w:w="3117" w:type="dxa"/>
            <w:tcPrChange w:id="725" w:author="Wesley Maddox" w:date="2015-05-06T00:35:00Z">
              <w:tcPr>
                <w:tcW w:w="3117" w:type="dxa"/>
                <w:gridSpan w:val="2"/>
              </w:tcPr>
            </w:tcPrChange>
          </w:tcPr>
          <w:p w14:paraId="2040E976" w14:textId="29A77EB7" w:rsidR="004F0FE6" w:rsidRPr="00916CF0" w:rsidRDefault="004F0FE6" w:rsidP="004F0FE6">
            <w:pPr>
              <w:cnfStyle w:val="100000000000" w:firstRow="1" w:lastRow="0" w:firstColumn="0" w:lastColumn="0" w:oddVBand="0" w:evenVBand="0" w:oddHBand="0" w:evenHBand="0" w:firstRowFirstColumn="0" w:firstRowLastColumn="0" w:lastRowFirstColumn="0" w:lastRowLastColumn="0"/>
              <w:rPr>
                <w:ins w:id="726" w:author="Wesley Maddox" w:date="2015-05-06T00:30:00Z"/>
                <w:rFonts w:ascii="Times New Roman" w:hAnsi="Times New Roman" w:cs="Times New Roman"/>
                <w:rPrChange w:id="727" w:author="Wesley Maddox" w:date="2015-05-06T00:58:00Z">
                  <w:rPr>
                    <w:ins w:id="728" w:author="Wesley Maddox" w:date="2015-05-06T00:30:00Z"/>
                  </w:rPr>
                </w:rPrChange>
              </w:rPr>
            </w:pPr>
            <w:ins w:id="729" w:author="Wesley Maddox" w:date="2015-05-06T00:31:00Z">
              <w:r w:rsidRPr="00916CF0">
                <w:rPr>
                  <w:rFonts w:ascii="Times New Roman" w:hAnsi="Times New Roman" w:cs="Times New Roman"/>
                  <w:color w:val="000000"/>
                  <w:rPrChange w:id="730" w:author="Wesley Maddox" w:date="2015-05-06T00:58:00Z">
                    <w:rPr>
                      <w:rFonts w:ascii="Calibri" w:hAnsi="Calibri" w:cs="Calibri"/>
                      <w:color w:val="000000"/>
                    </w:rPr>
                  </w:rPrChange>
                </w:rPr>
                <w:t>Network</w:t>
              </w:r>
            </w:ins>
          </w:p>
        </w:tc>
      </w:tr>
      <w:tr w:rsidR="004F0FE6" w:rsidRPr="00916CF0" w14:paraId="6FBAC5F1" w14:textId="77777777" w:rsidTr="00762D71">
        <w:trPr>
          <w:cnfStyle w:val="000000100000" w:firstRow="0" w:lastRow="0" w:firstColumn="0" w:lastColumn="0" w:oddVBand="0" w:evenVBand="0" w:oddHBand="1" w:evenHBand="0" w:firstRowFirstColumn="0" w:firstRowLastColumn="0" w:lastRowFirstColumn="0" w:lastRowLastColumn="0"/>
          <w:ins w:id="731" w:author="Wesley Maddox" w:date="2015-05-06T00:30:00Z"/>
          <w:trPrChange w:id="732" w:author="Wesley Maddox" w:date="2015-05-06T00:35:00Z">
            <w:trPr>
              <w:gridBefore w:val="1"/>
            </w:trPr>
          </w:trPrChange>
        </w:trPr>
        <w:tc>
          <w:tcPr>
            <w:cnfStyle w:val="001000000000" w:firstRow="0" w:lastRow="0" w:firstColumn="1" w:lastColumn="0" w:oddVBand="0" w:evenVBand="0" w:oddHBand="0" w:evenHBand="0" w:firstRowFirstColumn="0" w:firstRowLastColumn="0" w:lastRowFirstColumn="0" w:lastRowLastColumn="0"/>
            <w:tcW w:w="3116" w:type="dxa"/>
            <w:tcPrChange w:id="733" w:author="Wesley Maddox" w:date="2015-05-06T00:35:00Z">
              <w:tcPr>
                <w:tcW w:w="3116" w:type="dxa"/>
                <w:gridSpan w:val="2"/>
              </w:tcPr>
            </w:tcPrChange>
          </w:tcPr>
          <w:p w14:paraId="0D696F9E" w14:textId="19B50A39" w:rsidR="004F0FE6" w:rsidRPr="00916CF0" w:rsidRDefault="004F0FE6" w:rsidP="004F0FE6">
            <w:pPr>
              <w:cnfStyle w:val="001000100000" w:firstRow="0" w:lastRow="0" w:firstColumn="1" w:lastColumn="0" w:oddVBand="0" w:evenVBand="0" w:oddHBand="1" w:evenHBand="0" w:firstRowFirstColumn="0" w:firstRowLastColumn="0" w:lastRowFirstColumn="0" w:lastRowLastColumn="0"/>
              <w:rPr>
                <w:ins w:id="734" w:author="Wesley Maddox" w:date="2015-05-06T00:30:00Z"/>
                <w:rFonts w:ascii="Times New Roman" w:hAnsi="Times New Roman" w:cs="Times New Roman"/>
                <w:b w:val="0"/>
                <w:rPrChange w:id="735" w:author="Wesley Maddox" w:date="2015-05-06T00:58:00Z">
                  <w:rPr>
                    <w:ins w:id="736" w:author="Wesley Maddox" w:date="2015-05-06T00:30:00Z"/>
                  </w:rPr>
                </w:rPrChange>
              </w:rPr>
            </w:pPr>
            <w:ins w:id="737" w:author="Wesley Maddox" w:date="2015-05-06T00:31:00Z">
              <w:r w:rsidRPr="00916CF0">
                <w:rPr>
                  <w:rFonts w:ascii="Times New Roman" w:hAnsi="Times New Roman" w:cs="Times New Roman"/>
                  <w:b w:val="0"/>
                  <w:color w:val="000000"/>
                  <w:rPrChange w:id="738" w:author="Wesley Maddox" w:date="2015-05-06T00:58:00Z">
                    <w:rPr>
                      <w:rFonts w:ascii="Calibri" w:hAnsi="Calibri" w:cs="Calibri"/>
                      <w:color w:val="000000"/>
                    </w:rPr>
                  </w:rPrChange>
                </w:rPr>
                <w:t>0.924508103</w:t>
              </w:r>
            </w:ins>
          </w:p>
        </w:tc>
        <w:tc>
          <w:tcPr>
            <w:tcW w:w="3117" w:type="dxa"/>
            <w:tcPrChange w:id="739" w:author="Wesley Maddox" w:date="2015-05-06T00:35:00Z">
              <w:tcPr>
                <w:tcW w:w="3117" w:type="dxa"/>
                <w:gridSpan w:val="2"/>
              </w:tcPr>
            </w:tcPrChange>
          </w:tcPr>
          <w:p w14:paraId="20EBC58F" w14:textId="03BB6F4C" w:rsidR="004F0FE6" w:rsidRPr="00916CF0" w:rsidRDefault="004F0FE6" w:rsidP="004F0FE6">
            <w:pPr>
              <w:cnfStyle w:val="000000100000" w:firstRow="0" w:lastRow="0" w:firstColumn="0" w:lastColumn="0" w:oddVBand="0" w:evenVBand="0" w:oddHBand="1" w:evenHBand="0" w:firstRowFirstColumn="0" w:firstRowLastColumn="0" w:lastRowFirstColumn="0" w:lastRowLastColumn="0"/>
              <w:rPr>
                <w:ins w:id="740" w:author="Wesley Maddox" w:date="2015-05-06T00:30:00Z"/>
                <w:rFonts w:ascii="Times New Roman" w:hAnsi="Times New Roman" w:cs="Times New Roman"/>
                <w:rPrChange w:id="741" w:author="Wesley Maddox" w:date="2015-05-06T00:58:00Z">
                  <w:rPr>
                    <w:ins w:id="742" w:author="Wesley Maddox" w:date="2015-05-06T00:30:00Z"/>
                  </w:rPr>
                </w:rPrChange>
              </w:rPr>
            </w:pPr>
            <w:ins w:id="743" w:author="Wesley Maddox" w:date="2015-05-06T00:31:00Z">
              <w:r w:rsidRPr="00916CF0">
                <w:rPr>
                  <w:rFonts w:ascii="Times New Roman" w:hAnsi="Times New Roman" w:cs="Times New Roman"/>
                  <w:color w:val="000000"/>
                  <w:rPrChange w:id="744" w:author="Wesley Maddox" w:date="2015-05-06T00:58:00Z">
                    <w:rPr>
                      <w:rFonts w:ascii="Calibri" w:hAnsi="Calibri" w:cs="Calibri"/>
                      <w:color w:val="000000"/>
                    </w:rPr>
                  </w:rPrChange>
                </w:rPr>
                <w:t>FPC</w:t>
              </w:r>
              <w:r w:rsidR="00762D71" w:rsidRPr="00916CF0">
                <w:rPr>
                  <w:rFonts w:ascii="Times New Roman" w:hAnsi="Times New Roman" w:cs="Times New Roman"/>
                  <w:color w:val="000000"/>
                  <w:rPrChange w:id="745" w:author="Wesley Maddox" w:date="2015-05-06T00:58:00Z">
                    <w:rPr>
                      <w:rFonts w:ascii="Calibri" w:hAnsi="Calibri" w:cs="Calibri"/>
                      <w:color w:val="000000"/>
                    </w:rPr>
                  </w:rPrChange>
                </w:rPr>
                <w:t>,</w:t>
              </w:r>
              <w:r w:rsidRPr="00916CF0">
                <w:rPr>
                  <w:rFonts w:ascii="Times New Roman" w:hAnsi="Times New Roman" w:cs="Times New Roman"/>
                  <w:color w:val="000000"/>
                  <w:rPrChange w:id="746" w:author="Wesley Maddox" w:date="2015-05-06T00:58:00Z">
                    <w:rPr>
                      <w:rFonts w:ascii="Calibri" w:hAnsi="Calibri" w:cs="Calibri"/>
                      <w:color w:val="000000"/>
                    </w:rPr>
                  </w:rPrChange>
                </w:rPr>
                <w:t xml:space="preserve"> C/P </w:t>
              </w:r>
            </w:ins>
          </w:p>
        </w:tc>
        <w:tc>
          <w:tcPr>
            <w:tcW w:w="3117" w:type="dxa"/>
            <w:tcPrChange w:id="747" w:author="Wesley Maddox" w:date="2015-05-06T00:35:00Z">
              <w:tcPr>
                <w:tcW w:w="3117" w:type="dxa"/>
                <w:gridSpan w:val="2"/>
              </w:tcPr>
            </w:tcPrChange>
          </w:tcPr>
          <w:p w14:paraId="1006CB87" w14:textId="6A8E2E51" w:rsidR="004F0FE6" w:rsidRPr="00916CF0" w:rsidRDefault="004F0FE6" w:rsidP="004F0FE6">
            <w:pPr>
              <w:cnfStyle w:val="000000100000" w:firstRow="0" w:lastRow="0" w:firstColumn="0" w:lastColumn="0" w:oddVBand="0" w:evenVBand="0" w:oddHBand="1" w:evenHBand="0" w:firstRowFirstColumn="0" w:firstRowLastColumn="0" w:lastRowFirstColumn="0" w:lastRowLastColumn="0"/>
              <w:rPr>
                <w:ins w:id="748" w:author="Wesley Maddox" w:date="2015-05-06T00:30:00Z"/>
                <w:rFonts w:ascii="Times New Roman" w:hAnsi="Times New Roman" w:cs="Times New Roman"/>
                <w:rPrChange w:id="749" w:author="Wesley Maddox" w:date="2015-05-06T00:58:00Z">
                  <w:rPr>
                    <w:ins w:id="750" w:author="Wesley Maddox" w:date="2015-05-06T00:30:00Z"/>
                  </w:rPr>
                </w:rPrChange>
              </w:rPr>
            </w:pPr>
            <w:ins w:id="751" w:author="Wesley Maddox" w:date="2015-05-06T00:31:00Z">
              <w:r w:rsidRPr="00916CF0">
                <w:rPr>
                  <w:rFonts w:ascii="Times New Roman" w:hAnsi="Times New Roman" w:cs="Times New Roman"/>
                  <w:color w:val="000000"/>
                  <w:rPrChange w:id="752" w:author="Wesley Maddox" w:date="2015-05-06T00:58:00Z">
                    <w:rPr>
                      <w:rFonts w:ascii="Calibri" w:hAnsi="Calibri" w:cs="Calibri"/>
                      <w:color w:val="000000"/>
                    </w:rPr>
                  </w:rPrChange>
                </w:rPr>
                <w:t>Full</w:t>
              </w:r>
            </w:ins>
          </w:p>
        </w:tc>
      </w:tr>
      <w:tr w:rsidR="004F0FE6" w:rsidRPr="00916CF0" w14:paraId="4F819D71" w14:textId="77777777" w:rsidTr="00762D71">
        <w:trPr>
          <w:ins w:id="753" w:author="Wesley Maddox" w:date="2015-05-06T00:30:00Z"/>
          <w:trPrChange w:id="754" w:author="Wesley Maddox" w:date="2015-05-06T00:35:00Z">
            <w:trPr>
              <w:gridBefore w:val="1"/>
            </w:trPr>
          </w:trPrChange>
        </w:trPr>
        <w:tc>
          <w:tcPr>
            <w:cnfStyle w:val="001000000000" w:firstRow="0" w:lastRow="0" w:firstColumn="1" w:lastColumn="0" w:oddVBand="0" w:evenVBand="0" w:oddHBand="0" w:evenHBand="0" w:firstRowFirstColumn="0" w:firstRowLastColumn="0" w:lastRowFirstColumn="0" w:lastRowLastColumn="0"/>
            <w:tcW w:w="3116" w:type="dxa"/>
            <w:tcPrChange w:id="755" w:author="Wesley Maddox" w:date="2015-05-06T00:35:00Z">
              <w:tcPr>
                <w:tcW w:w="3116" w:type="dxa"/>
                <w:gridSpan w:val="2"/>
              </w:tcPr>
            </w:tcPrChange>
          </w:tcPr>
          <w:p w14:paraId="6B48AED3" w14:textId="6B93C386" w:rsidR="004F0FE6" w:rsidRPr="00916CF0" w:rsidRDefault="004F0FE6" w:rsidP="004F0FE6">
            <w:pPr>
              <w:rPr>
                <w:ins w:id="756" w:author="Wesley Maddox" w:date="2015-05-06T00:30:00Z"/>
                <w:rFonts w:ascii="Times New Roman" w:hAnsi="Times New Roman" w:cs="Times New Roman"/>
                <w:b w:val="0"/>
                <w:rPrChange w:id="757" w:author="Wesley Maddox" w:date="2015-05-06T00:58:00Z">
                  <w:rPr>
                    <w:ins w:id="758" w:author="Wesley Maddox" w:date="2015-05-06T00:30:00Z"/>
                  </w:rPr>
                </w:rPrChange>
              </w:rPr>
            </w:pPr>
            <w:ins w:id="759" w:author="Wesley Maddox" w:date="2015-05-06T00:31:00Z">
              <w:r w:rsidRPr="00916CF0">
                <w:rPr>
                  <w:rFonts w:ascii="Times New Roman" w:hAnsi="Times New Roman" w:cs="Times New Roman"/>
                  <w:b w:val="0"/>
                  <w:color w:val="000000"/>
                  <w:rPrChange w:id="760" w:author="Wesley Maddox" w:date="2015-05-06T00:58:00Z">
                    <w:rPr>
                      <w:rFonts w:ascii="Calibri" w:hAnsi="Calibri" w:cs="Calibri"/>
                      <w:color w:val="000000"/>
                    </w:rPr>
                  </w:rPrChange>
                </w:rPr>
                <w:t>0.852576907</w:t>
              </w:r>
            </w:ins>
          </w:p>
        </w:tc>
        <w:tc>
          <w:tcPr>
            <w:tcW w:w="3117" w:type="dxa"/>
            <w:tcPrChange w:id="761" w:author="Wesley Maddox" w:date="2015-05-06T00:35:00Z">
              <w:tcPr>
                <w:tcW w:w="3117" w:type="dxa"/>
                <w:gridSpan w:val="2"/>
              </w:tcPr>
            </w:tcPrChange>
          </w:tcPr>
          <w:p w14:paraId="5E67D3A7" w14:textId="48A979F8" w:rsidR="004F0FE6" w:rsidRPr="00916CF0" w:rsidRDefault="004F0FE6" w:rsidP="004F0FE6">
            <w:pPr>
              <w:cnfStyle w:val="000000000000" w:firstRow="0" w:lastRow="0" w:firstColumn="0" w:lastColumn="0" w:oddVBand="0" w:evenVBand="0" w:oddHBand="0" w:evenHBand="0" w:firstRowFirstColumn="0" w:firstRowLastColumn="0" w:lastRowFirstColumn="0" w:lastRowLastColumn="0"/>
              <w:rPr>
                <w:ins w:id="762" w:author="Wesley Maddox" w:date="2015-05-06T00:30:00Z"/>
                <w:rFonts w:ascii="Times New Roman" w:hAnsi="Times New Roman" w:cs="Times New Roman"/>
                <w:rPrChange w:id="763" w:author="Wesley Maddox" w:date="2015-05-06T00:58:00Z">
                  <w:rPr>
                    <w:ins w:id="764" w:author="Wesley Maddox" w:date="2015-05-06T00:30:00Z"/>
                  </w:rPr>
                </w:rPrChange>
              </w:rPr>
            </w:pPr>
            <w:ins w:id="765" w:author="Wesley Maddox" w:date="2015-05-06T00:31:00Z">
              <w:r w:rsidRPr="00916CF0">
                <w:rPr>
                  <w:rFonts w:ascii="Times New Roman" w:hAnsi="Times New Roman" w:cs="Times New Roman"/>
                  <w:color w:val="000000"/>
                  <w:rPrChange w:id="766" w:author="Wesley Maddox" w:date="2015-05-06T00:58:00Z">
                    <w:rPr>
                      <w:rFonts w:ascii="Calibri" w:hAnsi="Calibri" w:cs="Calibri"/>
                      <w:color w:val="000000"/>
                    </w:rPr>
                  </w:rPrChange>
                </w:rPr>
                <w:t>FPC</w:t>
              </w:r>
              <w:r w:rsidR="00762D71" w:rsidRPr="00916CF0">
                <w:rPr>
                  <w:rFonts w:ascii="Times New Roman" w:hAnsi="Times New Roman" w:cs="Times New Roman"/>
                  <w:color w:val="000000"/>
                  <w:rPrChange w:id="767" w:author="Wesley Maddox" w:date="2015-05-06T00:58:00Z">
                    <w:rPr>
                      <w:rFonts w:ascii="Calibri" w:hAnsi="Calibri" w:cs="Calibri"/>
                      <w:color w:val="000000"/>
                    </w:rPr>
                  </w:rPrChange>
                </w:rPr>
                <w:t>,</w:t>
              </w:r>
              <w:r w:rsidRPr="00916CF0">
                <w:rPr>
                  <w:rFonts w:ascii="Times New Roman" w:hAnsi="Times New Roman" w:cs="Times New Roman"/>
                  <w:color w:val="000000"/>
                  <w:rPrChange w:id="768" w:author="Wesley Maddox" w:date="2015-05-06T00:58:00Z">
                    <w:rPr>
                      <w:rFonts w:ascii="Calibri" w:hAnsi="Calibri" w:cs="Calibri"/>
                      <w:color w:val="000000"/>
                    </w:rPr>
                  </w:rPrChange>
                </w:rPr>
                <w:t xml:space="preserve"> C/P </w:t>
              </w:r>
            </w:ins>
          </w:p>
        </w:tc>
        <w:tc>
          <w:tcPr>
            <w:tcW w:w="3117" w:type="dxa"/>
            <w:tcPrChange w:id="769" w:author="Wesley Maddox" w:date="2015-05-06T00:35:00Z">
              <w:tcPr>
                <w:tcW w:w="3117" w:type="dxa"/>
                <w:gridSpan w:val="2"/>
              </w:tcPr>
            </w:tcPrChange>
          </w:tcPr>
          <w:p w14:paraId="502FA960" w14:textId="6591439C" w:rsidR="004F0FE6" w:rsidRPr="00916CF0" w:rsidRDefault="004F0FE6" w:rsidP="004F0FE6">
            <w:pPr>
              <w:cnfStyle w:val="000000000000" w:firstRow="0" w:lastRow="0" w:firstColumn="0" w:lastColumn="0" w:oddVBand="0" w:evenVBand="0" w:oddHBand="0" w:evenHBand="0" w:firstRowFirstColumn="0" w:firstRowLastColumn="0" w:lastRowFirstColumn="0" w:lastRowLastColumn="0"/>
              <w:rPr>
                <w:ins w:id="770" w:author="Wesley Maddox" w:date="2015-05-06T00:30:00Z"/>
                <w:rFonts w:ascii="Times New Roman" w:hAnsi="Times New Roman" w:cs="Times New Roman"/>
                <w:rPrChange w:id="771" w:author="Wesley Maddox" w:date="2015-05-06T00:58:00Z">
                  <w:rPr>
                    <w:ins w:id="772" w:author="Wesley Maddox" w:date="2015-05-06T00:30:00Z"/>
                  </w:rPr>
                </w:rPrChange>
              </w:rPr>
            </w:pPr>
            <w:ins w:id="773" w:author="Wesley Maddox" w:date="2015-05-06T00:31:00Z">
              <w:r w:rsidRPr="00916CF0">
                <w:rPr>
                  <w:rFonts w:ascii="Times New Roman" w:hAnsi="Times New Roman" w:cs="Times New Roman"/>
                  <w:color w:val="000000"/>
                  <w:rPrChange w:id="774" w:author="Wesley Maddox" w:date="2015-05-06T00:58:00Z">
                    <w:rPr>
                      <w:rFonts w:ascii="Calibri" w:hAnsi="Calibri" w:cs="Calibri"/>
                      <w:color w:val="000000"/>
                    </w:rPr>
                  </w:rPrChange>
                </w:rPr>
                <w:t>Endocytosis</w:t>
              </w:r>
            </w:ins>
          </w:p>
        </w:tc>
      </w:tr>
      <w:tr w:rsidR="004F0FE6" w:rsidRPr="00916CF0" w14:paraId="71CA0211" w14:textId="77777777" w:rsidTr="00762D71">
        <w:trPr>
          <w:cnfStyle w:val="000000100000" w:firstRow="0" w:lastRow="0" w:firstColumn="0" w:lastColumn="0" w:oddVBand="0" w:evenVBand="0" w:oddHBand="1" w:evenHBand="0" w:firstRowFirstColumn="0" w:firstRowLastColumn="0" w:lastRowFirstColumn="0" w:lastRowLastColumn="0"/>
          <w:ins w:id="775" w:author="Wesley Maddox" w:date="2015-05-06T00:30:00Z"/>
          <w:trPrChange w:id="776" w:author="Wesley Maddox" w:date="2015-05-06T00:35:00Z">
            <w:trPr>
              <w:gridBefore w:val="1"/>
            </w:trPr>
          </w:trPrChange>
        </w:trPr>
        <w:tc>
          <w:tcPr>
            <w:cnfStyle w:val="001000000000" w:firstRow="0" w:lastRow="0" w:firstColumn="1" w:lastColumn="0" w:oddVBand="0" w:evenVBand="0" w:oddHBand="0" w:evenHBand="0" w:firstRowFirstColumn="0" w:firstRowLastColumn="0" w:lastRowFirstColumn="0" w:lastRowLastColumn="0"/>
            <w:tcW w:w="3116" w:type="dxa"/>
            <w:tcPrChange w:id="777" w:author="Wesley Maddox" w:date="2015-05-06T00:35:00Z">
              <w:tcPr>
                <w:tcW w:w="3116" w:type="dxa"/>
                <w:gridSpan w:val="2"/>
              </w:tcPr>
            </w:tcPrChange>
          </w:tcPr>
          <w:p w14:paraId="3A81E286" w14:textId="10DBB7CD" w:rsidR="004F0FE6" w:rsidRPr="00916CF0" w:rsidRDefault="004F0FE6" w:rsidP="004F0FE6">
            <w:pPr>
              <w:cnfStyle w:val="001000100000" w:firstRow="0" w:lastRow="0" w:firstColumn="1" w:lastColumn="0" w:oddVBand="0" w:evenVBand="0" w:oddHBand="1" w:evenHBand="0" w:firstRowFirstColumn="0" w:firstRowLastColumn="0" w:lastRowFirstColumn="0" w:lastRowLastColumn="0"/>
              <w:rPr>
                <w:ins w:id="778" w:author="Wesley Maddox" w:date="2015-05-06T00:30:00Z"/>
                <w:rFonts w:ascii="Times New Roman" w:hAnsi="Times New Roman" w:cs="Times New Roman"/>
                <w:b w:val="0"/>
                <w:rPrChange w:id="779" w:author="Wesley Maddox" w:date="2015-05-06T00:58:00Z">
                  <w:rPr>
                    <w:ins w:id="780" w:author="Wesley Maddox" w:date="2015-05-06T00:30:00Z"/>
                  </w:rPr>
                </w:rPrChange>
              </w:rPr>
            </w:pPr>
            <w:ins w:id="781" w:author="Wesley Maddox" w:date="2015-05-06T00:31:00Z">
              <w:r w:rsidRPr="00916CF0">
                <w:rPr>
                  <w:rFonts w:ascii="Times New Roman" w:hAnsi="Times New Roman" w:cs="Times New Roman"/>
                  <w:b w:val="0"/>
                  <w:color w:val="000000"/>
                  <w:rPrChange w:id="782" w:author="Wesley Maddox" w:date="2015-05-06T00:58:00Z">
                    <w:rPr>
                      <w:rFonts w:ascii="Calibri" w:hAnsi="Calibri" w:cs="Calibri"/>
                      <w:color w:val="000000"/>
                    </w:rPr>
                  </w:rPrChange>
                </w:rPr>
                <w:t>0.820836959</w:t>
              </w:r>
            </w:ins>
          </w:p>
        </w:tc>
        <w:tc>
          <w:tcPr>
            <w:tcW w:w="3117" w:type="dxa"/>
            <w:tcPrChange w:id="783" w:author="Wesley Maddox" w:date="2015-05-06T00:35:00Z">
              <w:tcPr>
                <w:tcW w:w="3117" w:type="dxa"/>
                <w:gridSpan w:val="2"/>
              </w:tcPr>
            </w:tcPrChange>
          </w:tcPr>
          <w:p w14:paraId="23DC0CCB" w14:textId="28B90440" w:rsidR="004F0FE6" w:rsidRPr="00916CF0" w:rsidRDefault="004F0FE6" w:rsidP="004F0FE6">
            <w:pPr>
              <w:cnfStyle w:val="000000100000" w:firstRow="0" w:lastRow="0" w:firstColumn="0" w:lastColumn="0" w:oddVBand="0" w:evenVBand="0" w:oddHBand="1" w:evenHBand="0" w:firstRowFirstColumn="0" w:firstRowLastColumn="0" w:lastRowFirstColumn="0" w:lastRowLastColumn="0"/>
              <w:rPr>
                <w:ins w:id="784" w:author="Wesley Maddox" w:date="2015-05-06T00:30:00Z"/>
                <w:rFonts w:ascii="Times New Roman" w:hAnsi="Times New Roman" w:cs="Times New Roman"/>
                <w:rPrChange w:id="785" w:author="Wesley Maddox" w:date="2015-05-06T00:58:00Z">
                  <w:rPr>
                    <w:ins w:id="786" w:author="Wesley Maddox" w:date="2015-05-06T00:30:00Z"/>
                  </w:rPr>
                </w:rPrChange>
              </w:rPr>
            </w:pPr>
            <w:ins w:id="787" w:author="Wesley Maddox" w:date="2015-05-06T00:31:00Z">
              <w:r w:rsidRPr="00916CF0">
                <w:rPr>
                  <w:rFonts w:ascii="Times New Roman" w:hAnsi="Times New Roman" w:cs="Times New Roman"/>
                  <w:color w:val="000000"/>
                  <w:rPrChange w:id="788" w:author="Wesley Maddox" w:date="2015-05-06T00:58:00Z">
                    <w:rPr>
                      <w:rFonts w:ascii="Calibri" w:hAnsi="Calibri" w:cs="Calibri"/>
                      <w:color w:val="000000"/>
                    </w:rPr>
                  </w:rPrChange>
                </w:rPr>
                <w:t>FPC</w:t>
              </w:r>
              <w:r w:rsidR="00762D71" w:rsidRPr="00916CF0">
                <w:rPr>
                  <w:rFonts w:ascii="Times New Roman" w:hAnsi="Times New Roman" w:cs="Times New Roman"/>
                  <w:color w:val="000000"/>
                  <w:rPrChange w:id="789" w:author="Wesley Maddox" w:date="2015-05-06T00:58:00Z">
                    <w:rPr>
                      <w:rFonts w:ascii="Calibri" w:hAnsi="Calibri" w:cs="Calibri"/>
                      <w:color w:val="000000"/>
                    </w:rPr>
                  </w:rPrChange>
                </w:rPr>
                <w:t>,</w:t>
              </w:r>
              <w:r w:rsidRPr="00916CF0">
                <w:rPr>
                  <w:rFonts w:ascii="Times New Roman" w:hAnsi="Times New Roman" w:cs="Times New Roman"/>
                  <w:color w:val="000000"/>
                  <w:rPrChange w:id="790" w:author="Wesley Maddox" w:date="2015-05-06T00:58:00Z">
                    <w:rPr>
                      <w:rFonts w:ascii="Calibri" w:hAnsi="Calibri" w:cs="Calibri"/>
                      <w:color w:val="000000"/>
                    </w:rPr>
                  </w:rPrChange>
                </w:rPr>
                <w:t xml:space="preserve"> C/P </w:t>
              </w:r>
            </w:ins>
          </w:p>
        </w:tc>
        <w:tc>
          <w:tcPr>
            <w:tcW w:w="3117" w:type="dxa"/>
            <w:tcPrChange w:id="791" w:author="Wesley Maddox" w:date="2015-05-06T00:35:00Z">
              <w:tcPr>
                <w:tcW w:w="3117" w:type="dxa"/>
                <w:gridSpan w:val="2"/>
              </w:tcPr>
            </w:tcPrChange>
          </w:tcPr>
          <w:p w14:paraId="4BE3809E" w14:textId="6AF1E1DB" w:rsidR="004F0FE6" w:rsidRPr="00916CF0" w:rsidRDefault="004F0FE6" w:rsidP="004F0FE6">
            <w:pPr>
              <w:cnfStyle w:val="000000100000" w:firstRow="0" w:lastRow="0" w:firstColumn="0" w:lastColumn="0" w:oddVBand="0" w:evenVBand="0" w:oddHBand="1" w:evenHBand="0" w:firstRowFirstColumn="0" w:firstRowLastColumn="0" w:lastRowFirstColumn="0" w:lastRowLastColumn="0"/>
              <w:rPr>
                <w:ins w:id="792" w:author="Wesley Maddox" w:date="2015-05-06T00:30:00Z"/>
                <w:rFonts w:ascii="Times New Roman" w:hAnsi="Times New Roman" w:cs="Times New Roman"/>
                <w:rPrChange w:id="793" w:author="Wesley Maddox" w:date="2015-05-06T00:58:00Z">
                  <w:rPr>
                    <w:ins w:id="794" w:author="Wesley Maddox" w:date="2015-05-06T00:30:00Z"/>
                  </w:rPr>
                </w:rPrChange>
              </w:rPr>
            </w:pPr>
            <w:ins w:id="795" w:author="Wesley Maddox" w:date="2015-05-06T00:31:00Z">
              <w:r w:rsidRPr="00916CF0">
                <w:rPr>
                  <w:rFonts w:ascii="Times New Roman" w:hAnsi="Times New Roman" w:cs="Times New Roman"/>
                  <w:color w:val="000000"/>
                  <w:rPrChange w:id="796" w:author="Wesley Maddox" w:date="2015-05-06T00:58:00Z">
                    <w:rPr>
                      <w:rFonts w:ascii="Calibri" w:hAnsi="Calibri" w:cs="Calibri"/>
                      <w:color w:val="000000"/>
                    </w:rPr>
                  </w:rPrChange>
                </w:rPr>
                <w:t>Exocytosis</w:t>
              </w:r>
            </w:ins>
          </w:p>
        </w:tc>
      </w:tr>
      <w:tr w:rsidR="004F0FE6" w:rsidRPr="00916CF0" w14:paraId="323CFFCD" w14:textId="77777777" w:rsidTr="00762D71">
        <w:trPr>
          <w:ins w:id="797" w:author="Wesley Maddox" w:date="2015-05-06T00:30:00Z"/>
          <w:trPrChange w:id="798" w:author="Wesley Maddox" w:date="2015-05-06T00:35:00Z">
            <w:trPr>
              <w:gridBefore w:val="1"/>
            </w:trPr>
          </w:trPrChange>
        </w:trPr>
        <w:tc>
          <w:tcPr>
            <w:cnfStyle w:val="001000000000" w:firstRow="0" w:lastRow="0" w:firstColumn="1" w:lastColumn="0" w:oddVBand="0" w:evenVBand="0" w:oddHBand="0" w:evenHBand="0" w:firstRowFirstColumn="0" w:firstRowLastColumn="0" w:lastRowFirstColumn="0" w:lastRowLastColumn="0"/>
            <w:tcW w:w="3116" w:type="dxa"/>
            <w:tcPrChange w:id="799" w:author="Wesley Maddox" w:date="2015-05-06T00:35:00Z">
              <w:tcPr>
                <w:tcW w:w="3116" w:type="dxa"/>
                <w:gridSpan w:val="2"/>
              </w:tcPr>
            </w:tcPrChange>
          </w:tcPr>
          <w:p w14:paraId="6DBE29C1" w14:textId="5C7282C5" w:rsidR="004F0FE6" w:rsidRPr="00916CF0" w:rsidRDefault="004F0FE6" w:rsidP="004F0FE6">
            <w:pPr>
              <w:rPr>
                <w:ins w:id="800" w:author="Wesley Maddox" w:date="2015-05-06T00:30:00Z"/>
                <w:rFonts w:ascii="Times New Roman" w:hAnsi="Times New Roman" w:cs="Times New Roman"/>
                <w:b w:val="0"/>
                <w:rPrChange w:id="801" w:author="Wesley Maddox" w:date="2015-05-06T00:58:00Z">
                  <w:rPr>
                    <w:ins w:id="802" w:author="Wesley Maddox" w:date="2015-05-06T00:30:00Z"/>
                  </w:rPr>
                </w:rPrChange>
              </w:rPr>
            </w:pPr>
            <w:ins w:id="803" w:author="Wesley Maddox" w:date="2015-05-06T00:31:00Z">
              <w:r w:rsidRPr="00916CF0">
                <w:rPr>
                  <w:rFonts w:ascii="Times New Roman" w:hAnsi="Times New Roman" w:cs="Times New Roman"/>
                  <w:b w:val="0"/>
                  <w:color w:val="000000"/>
                  <w:rPrChange w:id="804" w:author="Wesley Maddox" w:date="2015-05-06T00:58:00Z">
                    <w:rPr>
                      <w:rFonts w:ascii="Calibri" w:hAnsi="Calibri" w:cs="Calibri"/>
                      <w:color w:val="000000"/>
                    </w:rPr>
                  </w:rPrChange>
                </w:rPr>
                <w:t>0.999999322</w:t>
              </w:r>
            </w:ins>
          </w:p>
        </w:tc>
        <w:tc>
          <w:tcPr>
            <w:tcW w:w="3117" w:type="dxa"/>
            <w:tcPrChange w:id="805" w:author="Wesley Maddox" w:date="2015-05-06T00:35:00Z">
              <w:tcPr>
                <w:tcW w:w="3117" w:type="dxa"/>
                <w:gridSpan w:val="2"/>
              </w:tcPr>
            </w:tcPrChange>
          </w:tcPr>
          <w:p w14:paraId="3354BA63" w14:textId="5CE4C6F7" w:rsidR="004F0FE6" w:rsidRPr="00916CF0" w:rsidRDefault="004F0FE6" w:rsidP="004F0FE6">
            <w:pPr>
              <w:cnfStyle w:val="000000000000" w:firstRow="0" w:lastRow="0" w:firstColumn="0" w:lastColumn="0" w:oddVBand="0" w:evenVBand="0" w:oddHBand="0" w:evenHBand="0" w:firstRowFirstColumn="0" w:firstRowLastColumn="0" w:lastRowFirstColumn="0" w:lastRowLastColumn="0"/>
              <w:rPr>
                <w:ins w:id="806" w:author="Wesley Maddox" w:date="2015-05-06T00:30:00Z"/>
                <w:rFonts w:ascii="Times New Roman" w:hAnsi="Times New Roman" w:cs="Times New Roman"/>
                <w:rPrChange w:id="807" w:author="Wesley Maddox" w:date="2015-05-06T00:58:00Z">
                  <w:rPr>
                    <w:ins w:id="808" w:author="Wesley Maddox" w:date="2015-05-06T00:30:00Z"/>
                  </w:rPr>
                </w:rPrChange>
              </w:rPr>
            </w:pPr>
            <w:ins w:id="809" w:author="Wesley Maddox" w:date="2015-05-06T00:31:00Z">
              <w:r w:rsidRPr="00916CF0">
                <w:rPr>
                  <w:rFonts w:ascii="Times New Roman" w:hAnsi="Times New Roman" w:cs="Times New Roman"/>
                  <w:color w:val="000000"/>
                  <w:rPrChange w:id="810" w:author="Wesley Maddox" w:date="2015-05-06T00:58:00Z">
                    <w:rPr>
                      <w:rFonts w:ascii="Calibri" w:hAnsi="Calibri" w:cs="Calibri"/>
                      <w:color w:val="000000"/>
                    </w:rPr>
                  </w:rPrChange>
                </w:rPr>
                <w:t>FPC</w:t>
              </w:r>
              <w:r w:rsidR="00762D71" w:rsidRPr="00916CF0">
                <w:rPr>
                  <w:rFonts w:ascii="Times New Roman" w:hAnsi="Times New Roman" w:cs="Times New Roman"/>
                  <w:color w:val="000000"/>
                  <w:rPrChange w:id="811" w:author="Wesley Maddox" w:date="2015-05-06T00:58:00Z">
                    <w:rPr>
                      <w:rFonts w:ascii="Calibri" w:hAnsi="Calibri" w:cs="Calibri"/>
                      <w:color w:val="000000"/>
                    </w:rPr>
                  </w:rPrChange>
                </w:rPr>
                <w:t>,</w:t>
              </w:r>
              <w:r w:rsidRPr="00916CF0">
                <w:rPr>
                  <w:rFonts w:ascii="Times New Roman" w:hAnsi="Times New Roman" w:cs="Times New Roman"/>
                  <w:color w:val="000000"/>
                  <w:rPrChange w:id="812" w:author="Wesley Maddox" w:date="2015-05-06T00:58:00Z">
                    <w:rPr>
                      <w:rFonts w:ascii="Calibri" w:hAnsi="Calibri" w:cs="Calibri"/>
                      <w:color w:val="000000"/>
                    </w:rPr>
                  </w:rPrChange>
                </w:rPr>
                <w:t xml:space="preserve"> FPC Validation</w:t>
              </w:r>
            </w:ins>
          </w:p>
        </w:tc>
        <w:tc>
          <w:tcPr>
            <w:tcW w:w="3117" w:type="dxa"/>
            <w:tcPrChange w:id="813" w:author="Wesley Maddox" w:date="2015-05-06T00:35:00Z">
              <w:tcPr>
                <w:tcW w:w="3117" w:type="dxa"/>
                <w:gridSpan w:val="2"/>
              </w:tcPr>
            </w:tcPrChange>
          </w:tcPr>
          <w:p w14:paraId="547F49BF" w14:textId="65AA4C58" w:rsidR="004F0FE6" w:rsidRPr="00916CF0" w:rsidRDefault="004F0FE6" w:rsidP="004F0FE6">
            <w:pPr>
              <w:cnfStyle w:val="000000000000" w:firstRow="0" w:lastRow="0" w:firstColumn="0" w:lastColumn="0" w:oddVBand="0" w:evenVBand="0" w:oddHBand="0" w:evenHBand="0" w:firstRowFirstColumn="0" w:firstRowLastColumn="0" w:lastRowFirstColumn="0" w:lastRowLastColumn="0"/>
              <w:rPr>
                <w:ins w:id="814" w:author="Wesley Maddox" w:date="2015-05-06T00:30:00Z"/>
                <w:rFonts w:ascii="Times New Roman" w:hAnsi="Times New Roman" w:cs="Times New Roman"/>
                <w:rPrChange w:id="815" w:author="Wesley Maddox" w:date="2015-05-06T00:58:00Z">
                  <w:rPr>
                    <w:ins w:id="816" w:author="Wesley Maddox" w:date="2015-05-06T00:30:00Z"/>
                  </w:rPr>
                </w:rPrChange>
              </w:rPr>
            </w:pPr>
            <w:ins w:id="817" w:author="Wesley Maddox" w:date="2015-05-06T00:31:00Z">
              <w:r w:rsidRPr="00916CF0">
                <w:rPr>
                  <w:rFonts w:ascii="Times New Roman" w:hAnsi="Times New Roman" w:cs="Times New Roman"/>
                  <w:color w:val="000000"/>
                  <w:rPrChange w:id="818" w:author="Wesley Maddox" w:date="2015-05-06T00:58:00Z">
                    <w:rPr>
                      <w:rFonts w:ascii="Calibri" w:hAnsi="Calibri" w:cs="Calibri"/>
                      <w:color w:val="000000"/>
                    </w:rPr>
                  </w:rPrChange>
                </w:rPr>
                <w:t>Full</w:t>
              </w:r>
            </w:ins>
          </w:p>
        </w:tc>
      </w:tr>
      <w:tr w:rsidR="004F0FE6" w:rsidRPr="00916CF0" w14:paraId="0DDADCCD" w14:textId="77777777" w:rsidTr="00762D71">
        <w:trPr>
          <w:cnfStyle w:val="000000100000" w:firstRow="0" w:lastRow="0" w:firstColumn="0" w:lastColumn="0" w:oddVBand="0" w:evenVBand="0" w:oddHBand="1" w:evenHBand="0" w:firstRowFirstColumn="0" w:firstRowLastColumn="0" w:lastRowFirstColumn="0" w:lastRowLastColumn="0"/>
          <w:ins w:id="819" w:author="Wesley Maddox" w:date="2015-05-06T00:30:00Z"/>
          <w:trPrChange w:id="820" w:author="Wesley Maddox" w:date="2015-05-06T00:35:00Z">
            <w:trPr>
              <w:gridBefore w:val="1"/>
            </w:trPr>
          </w:trPrChange>
        </w:trPr>
        <w:tc>
          <w:tcPr>
            <w:cnfStyle w:val="001000000000" w:firstRow="0" w:lastRow="0" w:firstColumn="1" w:lastColumn="0" w:oddVBand="0" w:evenVBand="0" w:oddHBand="0" w:evenHBand="0" w:firstRowFirstColumn="0" w:firstRowLastColumn="0" w:lastRowFirstColumn="0" w:lastRowLastColumn="0"/>
            <w:tcW w:w="3116" w:type="dxa"/>
            <w:tcPrChange w:id="821" w:author="Wesley Maddox" w:date="2015-05-06T00:35:00Z">
              <w:tcPr>
                <w:tcW w:w="3116" w:type="dxa"/>
                <w:gridSpan w:val="2"/>
              </w:tcPr>
            </w:tcPrChange>
          </w:tcPr>
          <w:p w14:paraId="692E2606" w14:textId="513FA6DB" w:rsidR="004F0FE6" w:rsidRPr="00916CF0" w:rsidRDefault="004F0FE6" w:rsidP="004F0FE6">
            <w:pPr>
              <w:cnfStyle w:val="001000100000" w:firstRow="0" w:lastRow="0" w:firstColumn="1" w:lastColumn="0" w:oddVBand="0" w:evenVBand="0" w:oddHBand="1" w:evenHBand="0" w:firstRowFirstColumn="0" w:firstRowLastColumn="0" w:lastRowFirstColumn="0" w:lastRowLastColumn="0"/>
              <w:rPr>
                <w:ins w:id="822" w:author="Wesley Maddox" w:date="2015-05-06T00:30:00Z"/>
                <w:rFonts w:ascii="Times New Roman" w:hAnsi="Times New Roman" w:cs="Times New Roman"/>
                <w:b w:val="0"/>
                <w:rPrChange w:id="823" w:author="Wesley Maddox" w:date="2015-05-06T00:58:00Z">
                  <w:rPr>
                    <w:ins w:id="824" w:author="Wesley Maddox" w:date="2015-05-06T00:30:00Z"/>
                  </w:rPr>
                </w:rPrChange>
              </w:rPr>
            </w:pPr>
            <w:ins w:id="825" w:author="Wesley Maddox" w:date="2015-05-06T00:31:00Z">
              <w:r w:rsidRPr="00916CF0">
                <w:rPr>
                  <w:rFonts w:ascii="Times New Roman" w:hAnsi="Times New Roman" w:cs="Times New Roman"/>
                  <w:b w:val="0"/>
                  <w:color w:val="000000"/>
                  <w:rPrChange w:id="826" w:author="Wesley Maddox" w:date="2015-05-06T00:58:00Z">
                    <w:rPr>
                      <w:rFonts w:ascii="Calibri" w:hAnsi="Calibri" w:cs="Calibri"/>
                      <w:color w:val="000000"/>
                    </w:rPr>
                  </w:rPrChange>
                </w:rPr>
                <w:t>0.999997786</w:t>
              </w:r>
            </w:ins>
          </w:p>
        </w:tc>
        <w:tc>
          <w:tcPr>
            <w:tcW w:w="3117" w:type="dxa"/>
            <w:tcPrChange w:id="827" w:author="Wesley Maddox" w:date="2015-05-06T00:35:00Z">
              <w:tcPr>
                <w:tcW w:w="3117" w:type="dxa"/>
                <w:gridSpan w:val="2"/>
              </w:tcPr>
            </w:tcPrChange>
          </w:tcPr>
          <w:p w14:paraId="2A75AA1E" w14:textId="0234844D" w:rsidR="004F0FE6" w:rsidRPr="00916CF0" w:rsidRDefault="004F0FE6" w:rsidP="004F0FE6">
            <w:pPr>
              <w:cnfStyle w:val="000000100000" w:firstRow="0" w:lastRow="0" w:firstColumn="0" w:lastColumn="0" w:oddVBand="0" w:evenVBand="0" w:oddHBand="1" w:evenHBand="0" w:firstRowFirstColumn="0" w:firstRowLastColumn="0" w:lastRowFirstColumn="0" w:lastRowLastColumn="0"/>
              <w:rPr>
                <w:ins w:id="828" w:author="Wesley Maddox" w:date="2015-05-06T00:30:00Z"/>
                <w:rFonts w:ascii="Times New Roman" w:hAnsi="Times New Roman" w:cs="Times New Roman"/>
                <w:rPrChange w:id="829" w:author="Wesley Maddox" w:date="2015-05-06T00:58:00Z">
                  <w:rPr>
                    <w:ins w:id="830" w:author="Wesley Maddox" w:date="2015-05-06T00:30:00Z"/>
                  </w:rPr>
                </w:rPrChange>
              </w:rPr>
            </w:pPr>
            <w:ins w:id="831" w:author="Wesley Maddox" w:date="2015-05-06T00:31:00Z">
              <w:r w:rsidRPr="00916CF0">
                <w:rPr>
                  <w:rFonts w:ascii="Times New Roman" w:hAnsi="Times New Roman" w:cs="Times New Roman"/>
                  <w:color w:val="000000"/>
                  <w:rPrChange w:id="832" w:author="Wesley Maddox" w:date="2015-05-06T00:58:00Z">
                    <w:rPr>
                      <w:rFonts w:ascii="Calibri" w:hAnsi="Calibri" w:cs="Calibri"/>
                      <w:color w:val="000000"/>
                    </w:rPr>
                  </w:rPrChange>
                </w:rPr>
                <w:t>FPC</w:t>
              </w:r>
              <w:r w:rsidR="00762D71" w:rsidRPr="00916CF0">
                <w:rPr>
                  <w:rFonts w:ascii="Times New Roman" w:hAnsi="Times New Roman" w:cs="Times New Roman"/>
                  <w:color w:val="000000"/>
                  <w:rPrChange w:id="833" w:author="Wesley Maddox" w:date="2015-05-06T00:58:00Z">
                    <w:rPr>
                      <w:rFonts w:ascii="Calibri" w:hAnsi="Calibri" w:cs="Calibri"/>
                      <w:color w:val="000000"/>
                    </w:rPr>
                  </w:rPrChange>
                </w:rPr>
                <w:t>,</w:t>
              </w:r>
              <w:r w:rsidRPr="00916CF0">
                <w:rPr>
                  <w:rFonts w:ascii="Times New Roman" w:hAnsi="Times New Roman" w:cs="Times New Roman"/>
                  <w:color w:val="000000"/>
                  <w:rPrChange w:id="834" w:author="Wesley Maddox" w:date="2015-05-06T00:58:00Z">
                    <w:rPr>
                      <w:rFonts w:ascii="Calibri" w:hAnsi="Calibri" w:cs="Calibri"/>
                      <w:color w:val="000000"/>
                    </w:rPr>
                  </w:rPrChange>
                </w:rPr>
                <w:t xml:space="preserve"> FPC Validation</w:t>
              </w:r>
            </w:ins>
          </w:p>
        </w:tc>
        <w:tc>
          <w:tcPr>
            <w:tcW w:w="3117" w:type="dxa"/>
            <w:tcPrChange w:id="835" w:author="Wesley Maddox" w:date="2015-05-06T00:35:00Z">
              <w:tcPr>
                <w:tcW w:w="3117" w:type="dxa"/>
                <w:gridSpan w:val="2"/>
              </w:tcPr>
            </w:tcPrChange>
          </w:tcPr>
          <w:p w14:paraId="7F0C16FD" w14:textId="668259DE" w:rsidR="004F0FE6" w:rsidRPr="00916CF0" w:rsidRDefault="004F0FE6" w:rsidP="004F0FE6">
            <w:pPr>
              <w:cnfStyle w:val="000000100000" w:firstRow="0" w:lastRow="0" w:firstColumn="0" w:lastColumn="0" w:oddVBand="0" w:evenVBand="0" w:oddHBand="1" w:evenHBand="0" w:firstRowFirstColumn="0" w:firstRowLastColumn="0" w:lastRowFirstColumn="0" w:lastRowLastColumn="0"/>
              <w:rPr>
                <w:ins w:id="836" w:author="Wesley Maddox" w:date="2015-05-06T00:30:00Z"/>
                <w:rFonts w:ascii="Times New Roman" w:hAnsi="Times New Roman" w:cs="Times New Roman"/>
                <w:rPrChange w:id="837" w:author="Wesley Maddox" w:date="2015-05-06T00:58:00Z">
                  <w:rPr>
                    <w:ins w:id="838" w:author="Wesley Maddox" w:date="2015-05-06T00:30:00Z"/>
                  </w:rPr>
                </w:rPrChange>
              </w:rPr>
            </w:pPr>
            <w:ins w:id="839" w:author="Wesley Maddox" w:date="2015-05-06T00:31:00Z">
              <w:r w:rsidRPr="00916CF0">
                <w:rPr>
                  <w:rFonts w:ascii="Times New Roman" w:hAnsi="Times New Roman" w:cs="Times New Roman"/>
                  <w:color w:val="000000"/>
                  <w:rPrChange w:id="840" w:author="Wesley Maddox" w:date="2015-05-06T00:58:00Z">
                    <w:rPr>
                      <w:rFonts w:ascii="Calibri" w:hAnsi="Calibri" w:cs="Calibri"/>
                      <w:color w:val="000000"/>
                    </w:rPr>
                  </w:rPrChange>
                </w:rPr>
                <w:t>Endocytosis</w:t>
              </w:r>
            </w:ins>
          </w:p>
        </w:tc>
      </w:tr>
      <w:tr w:rsidR="004F0FE6" w:rsidRPr="00916CF0" w14:paraId="64B070A7" w14:textId="77777777" w:rsidTr="00762D71">
        <w:trPr>
          <w:ins w:id="841" w:author="Wesley Maddox" w:date="2015-05-06T00:30:00Z"/>
          <w:trPrChange w:id="842" w:author="Wesley Maddox" w:date="2015-05-06T00:35:00Z">
            <w:trPr>
              <w:gridBefore w:val="1"/>
            </w:trPr>
          </w:trPrChange>
        </w:trPr>
        <w:tc>
          <w:tcPr>
            <w:cnfStyle w:val="001000000000" w:firstRow="0" w:lastRow="0" w:firstColumn="1" w:lastColumn="0" w:oddVBand="0" w:evenVBand="0" w:oddHBand="0" w:evenHBand="0" w:firstRowFirstColumn="0" w:firstRowLastColumn="0" w:lastRowFirstColumn="0" w:lastRowLastColumn="0"/>
            <w:tcW w:w="3116" w:type="dxa"/>
            <w:tcPrChange w:id="843" w:author="Wesley Maddox" w:date="2015-05-06T00:35:00Z">
              <w:tcPr>
                <w:tcW w:w="3116" w:type="dxa"/>
                <w:gridSpan w:val="2"/>
              </w:tcPr>
            </w:tcPrChange>
          </w:tcPr>
          <w:p w14:paraId="205565BD" w14:textId="31BE937C" w:rsidR="004F0FE6" w:rsidRPr="00916CF0" w:rsidRDefault="004F0FE6" w:rsidP="004F0FE6">
            <w:pPr>
              <w:rPr>
                <w:ins w:id="844" w:author="Wesley Maddox" w:date="2015-05-06T00:30:00Z"/>
                <w:rFonts w:ascii="Times New Roman" w:hAnsi="Times New Roman" w:cs="Times New Roman"/>
                <w:b w:val="0"/>
                <w:rPrChange w:id="845" w:author="Wesley Maddox" w:date="2015-05-06T00:58:00Z">
                  <w:rPr>
                    <w:ins w:id="846" w:author="Wesley Maddox" w:date="2015-05-06T00:30:00Z"/>
                  </w:rPr>
                </w:rPrChange>
              </w:rPr>
            </w:pPr>
            <w:ins w:id="847" w:author="Wesley Maddox" w:date="2015-05-06T00:31:00Z">
              <w:r w:rsidRPr="00916CF0">
                <w:rPr>
                  <w:rFonts w:ascii="Times New Roman" w:hAnsi="Times New Roman" w:cs="Times New Roman"/>
                  <w:b w:val="0"/>
                  <w:color w:val="000000"/>
                  <w:rPrChange w:id="848" w:author="Wesley Maddox" w:date="2015-05-06T00:58:00Z">
                    <w:rPr>
                      <w:rFonts w:ascii="Calibri" w:hAnsi="Calibri" w:cs="Calibri"/>
                      <w:color w:val="000000"/>
                    </w:rPr>
                  </w:rPrChange>
                </w:rPr>
                <w:t>0.999994891</w:t>
              </w:r>
            </w:ins>
          </w:p>
        </w:tc>
        <w:tc>
          <w:tcPr>
            <w:tcW w:w="3117" w:type="dxa"/>
            <w:tcPrChange w:id="849" w:author="Wesley Maddox" w:date="2015-05-06T00:35:00Z">
              <w:tcPr>
                <w:tcW w:w="3117" w:type="dxa"/>
                <w:gridSpan w:val="2"/>
              </w:tcPr>
            </w:tcPrChange>
          </w:tcPr>
          <w:p w14:paraId="072CBF28" w14:textId="2431261B" w:rsidR="004F0FE6" w:rsidRPr="00916CF0" w:rsidRDefault="004F0FE6" w:rsidP="004F0FE6">
            <w:pPr>
              <w:cnfStyle w:val="000000000000" w:firstRow="0" w:lastRow="0" w:firstColumn="0" w:lastColumn="0" w:oddVBand="0" w:evenVBand="0" w:oddHBand="0" w:evenHBand="0" w:firstRowFirstColumn="0" w:firstRowLastColumn="0" w:lastRowFirstColumn="0" w:lastRowLastColumn="0"/>
              <w:rPr>
                <w:ins w:id="850" w:author="Wesley Maddox" w:date="2015-05-06T00:30:00Z"/>
                <w:rFonts w:ascii="Times New Roman" w:hAnsi="Times New Roman" w:cs="Times New Roman"/>
                <w:rPrChange w:id="851" w:author="Wesley Maddox" w:date="2015-05-06T00:58:00Z">
                  <w:rPr>
                    <w:ins w:id="852" w:author="Wesley Maddox" w:date="2015-05-06T00:30:00Z"/>
                  </w:rPr>
                </w:rPrChange>
              </w:rPr>
            </w:pPr>
            <w:ins w:id="853" w:author="Wesley Maddox" w:date="2015-05-06T00:31:00Z">
              <w:r w:rsidRPr="00916CF0">
                <w:rPr>
                  <w:rFonts w:ascii="Times New Roman" w:hAnsi="Times New Roman" w:cs="Times New Roman"/>
                  <w:color w:val="000000"/>
                  <w:rPrChange w:id="854" w:author="Wesley Maddox" w:date="2015-05-06T00:58:00Z">
                    <w:rPr>
                      <w:rFonts w:ascii="Calibri" w:hAnsi="Calibri" w:cs="Calibri"/>
                      <w:color w:val="000000"/>
                    </w:rPr>
                  </w:rPrChange>
                </w:rPr>
                <w:t>FPC</w:t>
              </w:r>
              <w:r w:rsidR="00762D71" w:rsidRPr="00916CF0">
                <w:rPr>
                  <w:rFonts w:ascii="Times New Roman" w:hAnsi="Times New Roman" w:cs="Times New Roman"/>
                  <w:color w:val="000000"/>
                  <w:rPrChange w:id="855" w:author="Wesley Maddox" w:date="2015-05-06T00:58:00Z">
                    <w:rPr>
                      <w:rFonts w:ascii="Calibri" w:hAnsi="Calibri" w:cs="Calibri"/>
                      <w:color w:val="000000"/>
                    </w:rPr>
                  </w:rPrChange>
                </w:rPr>
                <w:t>,</w:t>
              </w:r>
              <w:r w:rsidRPr="00916CF0">
                <w:rPr>
                  <w:rFonts w:ascii="Times New Roman" w:hAnsi="Times New Roman" w:cs="Times New Roman"/>
                  <w:color w:val="000000"/>
                  <w:rPrChange w:id="856" w:author="Wesley Maddox" w:date="2015-05-06T00:58:00Z">
                    <w:rPr>
                      <w:rFonts w:ascii="Calibri" w:hAnsi="Calibri" w:cs="Calibri"/>
                      <w:color w:val="000000"/>
                    </w:rPr>
                  </w:rPrChange>
                </w:rPr>
                <w:t xml:space="preserve"> FPC </w:t>
              </w:r>
              <w:proofErr w:type="spellStart"/>
              <w:r w:rsidRPr="00916CF0">
                <w:rPr>
                  <w:rFonts w:ascii="Times New Roman" w:hAnsi="Times New Roman" w:cs="Times New Roman"/>
                  <w:color w:val="000000"/>
                  <w:rPrChange w:id="857" w:author="Wesley Maddox" w:date="2015-05-06T00:58:00Z">
                    <w:rPr>
                      <w:rFonts w:ascii="Calibri" w:hAnsi="Calibri" w:cs="Calibri"/>
                      <w:color w:val="000000"/>
                    </w:rPr>
                  </w:rPrChange>
                </w:rPr>
                <w:t>Valation</w:t>
              </w:r>
            </w:ins>
            <w:proofErr w:type="spellEnd"/>
          </w:p>
        </w:tc>
        <w:tc>
          <w:tcPr>
            <w:tcW w:w="3117" w:type="dxa"/>
            <w:tcPrChange w:id="858" w:author="Wesley Maddox" w:date="2015-05-06T00:35:00Z">
              <w:tcPr>
                <w:tcW w:w="3117" w:type="dxa"/>
                <w:gridSpan w:val="2"/>
              </w:tcPr>
            </w:tcPrChange>
          </w:tcPr>
          <w:p w14:paraId="5AAE1D8C" w14:textId="0A562256" w:rsidR="004F0FE6" w:rsidRPr="00916CF0" w:rsidRDefault="004F0FE6" w:rsidP="004F0FE6">
            <w:pPr>
              <w:cnfStyle w:val="000000000000" w:firstRow="0" w:lastRow="0" w:firstColumn="0" w:lastColumn="0" w:oddVBand="0" w:evenVBand="0" w:oddHBand="0" w:evenHBand="0" w:firstRowFirstColumn="0" w:firstRowLastColumn="0" w:lastRowFirstColumn="0" w:lastRowLastColumn="0"/>
              <w:rPr>
                <w:ins w:id="859" w:author="Wesley Maddox" w:date="2015-05-06T00:30:00Z"/>
                <w:rFonts w:ascii="Times New Roman" w:hAnsi="Times New Roman" w:cs="Times New Roman"/>
                <w:rPrChange w:id="860" w:author="Wesley Maddox" w:date="2015-05-06T00:58:00Z">
                  <w:rPr>
                    <w:ins w:id="861" w:author="Wesley Maddox" w:date="2015-05-06T00:30:00Z"/>
                  </w:rPr>
                </w:rPrChange>
              </w:rPr>
            </w:pPr>
            <w:ins w:id="862" w:author="Wesley Maddox" w:date="2015-05-06T00:31:00Z">
              <w:r w:rsidRPr="00916CF0">
                <w:rPr>
                  <w:rFonts w:ascii="Times New Roman" w:hAnsi="Times New Roman" w:cs="Times New Roman"/>
                  <w:color w:val="000000"/>
                  <w:rPrChange w:id="863" w:author="Wesley Maddox" w:date="2015-05-06T00:58:00Z">
                    <w:rPr>
                      <w:rFonts w:ascii="Calibri" w:hAnsi="Calibri" w:cs="Calibri"/>
                      <w:color w:val="000000"/>
                    </w:rPr>
                  </w:rPrChange>
                </w:rPr>
                <w:t>Exocytosis</w:t>
              </w:r>
            </w:ins>
          </w:p>
        </w:tc>
      </w:tr>
      <w:tr w:rsidR="004F0FE6" w:rsidRPr="00916CF0" w14:paraId="2ED8AB44" w14:textId="77777777" w:rsidTr="00762D71">
        <w:trPr>
          <w:cnfStyle w:val="000000100000" w:firstRow="0" w:lastRow="0" w:firstColumn="0" w:lastColumn="0" w:oddVBand="0" w:evenVBand="0" w:oddHBand="1" w:evenHBand="0" w:firstRowFirstColumn="0" w:firstRowLastColumn="0" w:lastRowFirstColumn="0" w:lastRowLastColumn="0"/>
          <w:ins w:id="864" w:author="Wesley Maddox" w:date="2015-05-06T00:30:00Z"/>
          <w:trPrChange w:id="865" w:author="Wesley Maddox" w:date="2015-05-06T00:35:00Z">
            <w:trPr>
              <w:gridBefore w:val="1"/>
            </w:trPr>
          </w:trPrChange>
        </w:trPr>
        <w:tc>
          <w:tcPr>
            <w:cnfStyle w:val="001000000000" w:firstRow="0" w:lastRow="0" w:firstColumn="1" w:lastColumn="0" w:oddVBand="0" w:evenVBand="0" w:oddHBand="0" w:evenHBand="0" w:firstRowFirstColumn="0" w:firstRowLastColumn="0" w:lastRowFirstColumn="0" w:lastRowLastColumn="0"/>
            <w:tcW w:w="3116" w:type="dxa"/>
            <w:tcPrChange w:id="866" w:author="Wesley Maddox" w:date="2015-05-06T00:35:00Z">
              <w:tcPr>
                <w:tcW w:w="3116" w:type="dxa"/>
                <w:gridSpan w:val="2"/>
              </w:tcPr>
            </w:tcPrChange>
          </w:tcPr>
          <w:p w14:paraId="5FDEACFA" w14:textId="256FEBA0" w:rsidR="004F0FE6" w:rsidRPr="00916CF0" w:rsidRDefault="004F0FE6" w:rsidP="004F0FE6">
            <w:pPr>
              <w:cnfStyle w:val="001000100000" w:firstRow="0" w:lastRow="0" w:firstColumn="1" w:lastColumn="0" w:oddVBand="0" w:evenVBand="0" w:oddHBand="1" w:evenHBand="0" w:firstRowFirstColumn="0" w:firstRowLastColumn="0" w:lastRowFirstColumn="0" w:lastRowLastColumn="0"/>
              <w:rPr>
                <w:ins w:id="867" w:author="Wesley Maddox" w:date="2015-05-06T00:30:00Z"/>
                <w:rFonts w:ascii="Times New Roman" w:hAnsi="Times New Roman" w:cs="Times New Roman"/>
                <w:b w:val="0"/>
                <w:rPrChange w:id="868" w:author="Wesley Maddox" w:date="2015-05-06T00:58:00Z">
                  <w:rPr>
                    <w:ins w:id="869" w:author="Wesley Maddox" w:date="2015-05-06T00:30:00Z"/>
                  </w:rPr>
                </w:rPrChange>
              </w:rPr>
            </w:pPr>
            <w:ins w:id="870" w:author="Wesley Maddox" w:date="2015-05-06T00:31:00Z">
              <w:r w:rsidRPr="00916CF0">
                <w:rPr>
                  <w:rFonts w:ascii="Times New Roman" w:hAnsi="Times New Roman" w:cs="Times New Roman"/>
                  <w:b w:val="0"/>
                  <w:color w:val="000000"/>
                  <w:rPrChange w:id="871" w:author="Wesley Maddox" w:date="2015-05-06T00:58:00Z">
                    <w:rPr>
                      <w:rFonts w:ascii="Calibri" w:hAnsi="Calibri" w:cs="Calibri"/>
                      <w:color w:val="000000"/>
                    </w:rPr>
                  </w:rPrChange>
                </w:rPr>
                <w:t>0.810518922</w:t>
              </w:r>
            </w:ins>
          </w:p>
        </w:tc>
        <w:tc>
          <w:tcPr>
            <w:tcW w:w="3117" w:type="dxa"/>
            <w:tcPrChange w:id="872" w:author="Wesley Maddox" w:date="2015-05-06T00:35:00Z">
              <w:tcPr>
                <w:tcW w:w="3117" w:type="dxa"/>
                <w:gridSpan w:val="2"/>
              </w:tcPr>
            </w:tcPrChange>
          </w:tcPr>
          <w:p w14:paraId="7C9EEBC0" w14:textId="5A42EEA5" w:rsidR="004F0FE6" w:rsidRPr="00916CF0" w:rsidRDefault="004F0FE6" w:rsidP="004F0FE6">
            <w:pPr>
              <w:cnfStyle w:val="000000100000" w:firstRow="0" w:lastRow="0" w:firstColumn="0" w:lastColumn="0" w:oddVBand="0" w:evenVBand="0" w:oddHBand="1" w:evenHBand="0" w:firstRowFirstColumn="0" w:firstRowLastColumn="0" w:lastRowFirstColumn="0" w:lastRowLastColumn="0"/>
              <w:rPr>
                <w:ins w:id="873" w:author="Wesley Maddox" w:date="2015-05-06T00:30:00Z"/>
                <w:rFonts w:ascii="Times New Roman" w:hAnsi="Times New Roman" w:cs="Times New Roman"/>
                <w:rPrChange w:id="874" w:author="Wesley Maddox" w:date="2015-05-06T00:58:00Z">
                  <w:rPr>
                    <w:ins w:id="875" w:author="Wesley Maddox" w:date="2015-05-06T00:30:00Z"/>
                  </w:rPr>
                </w:rPrChange>
              </w:rPr>
            </w:pPr>
            <w:ins w:id="876" w:author="Wesley Maddox" w:date="2015-05-06T00:31:00Z">
              <w:r w:rsidRPr="00916CF0">
                <w:rPr>
                  <w:rFonts w:ascii="Times New Roman" w:hAnsi="Times New Roman" w:cs="Times New Roman"/>
                  <w:color w:val="000000"/>
                  <w:rPrChange w:id="877" w:author="Wesley Maddox" w:date="2015-05-06T00:58:00Z">
                    <w:rPr>
                      <w:rFonts w:ascii="Calibri" w:hAnsi="Calibri" w:cs="Calibri"/>
                      <w:color w:val="000000"/>
                    </w:rPr>
                  </w:rPrChange>
                </w:rPr>
                <w:t>C/P</w:t>
              </w:r>
              <w:r w:rsidR="00762D71" w:rsidRPr="00916CF0">
                <w:rPr>
                  <w:rFonts w:ascii="Times New Roman" w:hAnsi="Times New Roman" w:cs="Times New Roman"/>
                  <w:color w:val="000000"/>
                  <w:rPrChange w:id="878" w:author="Wesley Maddox" w:date="2015-05-06T00:58:00Z">
                    <w:rPr>
                      <w:rFonts w:ascii="Calibri" w:hAnsi="Calibri" w:cs="Calibri"/>
                      <w:color w:val="000000"/>
                    </w:rPr>
                  </w:rPrChange>
                </w:rPr>
                <w:t>,</w:t>
              </w:r>
              <w:r w:rsidRPr="00916CF0">
                <w:rPr>
                  <w:rFonts w:ascii="Times New Roman" w:hAnsi="Times New Roman" w:cs="Times New Roman"/>
                  <w:color w:val="000000"/>
                  <w:rPrChange w:id="879" w:author="Wesley Maddox" w:date="2015-05-06T00:58:00Z">
                    <w:rPr>
                      <w:rFonts w:ascii="Calibri" w:hAnsi="Calibri" w:cs="Calibri"/>
                      <w:color w:val="000000"/>
                    </w:rPr>
                  </w:rPrChange>
                </w:rPr>
                <w:t xml:space="preserve"> C/P Validation</w:t>
              </w:r>
            </w:ins>
          </w:p>
        </w:tc>
        <w:tc>
          <w:tcPr>
            <w:tcW w:w="3117" w:type="dxa"/>
            <w:tcPrChange w:id="880" w:author="Wesley Maddox" w:date="2015-05-06T00:35:00Z">
              <w:tcPr>
                <w:tcW w:w="3117" w:type="dxa"/>
                <w:gridSpan w:val="2"/>
              </w:tcPr>
            </w:tcPrChange>
          </w:tcPr>
          <w:p w14:paraId="77C72B65" w14:textId="460444C7" w:rsidR="004F0FE6" w:rsidRPr="00916CF0" w:rsidRDefault="004F0FE6" w:rsidP="004F0FE6">
            <w:pPr>
              <w:cnfStyle w:val="000000100000" w:firstRow="0" w:lastRow="0" w:firstColumn="0" w:lastColumn="0" w:oddVBand="0" w:evenVBand="0" w:oddHBand="1" w:evenHBand="0" w:firstRowFirstColumn="0" w:firstRowLastColumn="0" w:lastRowFirstColumn="0" w:lastRowLastColumn="0"/>
              <w:rPr>
                <w:ins w:id="881" w:author="Wesley Maddox" w:date="2015-05-06T00:30:00Z"/>
                <w:rFonts w:ascii="Times New Roman" w:hAnsi="Times New Roman" w:cs="Times New Roman"/>
                <w:rPrChange w:id="882" w:author="Wesley Maddox" w:date="2015-05-06T00:58:00Z">
                  <w:rPr>
                    <w:ins w:id="883" w:author="Wesley Maddox" w:date="2015-05-06T00:30:00Z"/>
                  </w:rPr>
                </w:rPrChange>
              </w:rPr>
            </w:pPr>
            <w:ins w:id="884" w:author="Wesley Maddox" w:date="2015-05-06T00:31:00Z">
              <w:r w:rsidRPr="00916CF0">
                <w:rPr>
                  <w:rFonts w:ascii="Times New Roman" w:hAnsi="Times New Roman" w:cs="Times New Roman"/>
                  <w:color w:val="000000"/>
                  <w:rPrChange w:id="885" w:author="Wesley Maddox" w:date="2015-05-06T00:58:00Z">
                    <w:rPr>
                      <w:rFonts w:ascii="Calibri" w:hAnsi="Calibri" w:cs="Calibri"/>
                      <w:color w:val="000000"/>
                    </w:rPr>
                  </w:rPrChange>
                </w:rPr>
                <w:t>Exocytosis</w:t>
              </w:r>
            </w:ins>
          </w:p>
        </w:tc>
      </w:tr>
      <w:tr w:rsidR="00762D71" w:rsidRPr="00916CF0" w14:paraId="0E5FB0C8" w14:textId="77777777" w:rsidTr="00D04192">
        <w:tblPrEx>
          <w:tblPrExChange w:id="886" w:author="Wesley Maddox" w:date="2015-05-06T00:37:00Z">
            <w:tblPrEx>
              <w:tblBorders>
                <w:top w:val="single" w:sz="4" w:space="0" w:color="000000" w:themeColor="text1"/>
                <w:left w:val="none" w:sz="0" w:space="0" w:color="auto"/>
                <w:bottom w:val="single" w:sz="4" w:space="0" w:color="000000" w:themeColor="text1"/>
                <w:right w:val="none" w:sz="0" w:space="0" w:color="auto"/>
                <w:insideH w:val="none" w:sz="0" w:space="0" w:color="auto"/>
                <w:insideV w:val="none" w:sz="0" w:space="0" w:color="auto"/>
              </w:tblBorders>
            </w:tblPrEx>
          </w:tblPrExChange>
        </w:tblPrEx>
        <w:trPr>
          <w:ins w:id="887" w:author="Wesley Maddox" w:date="2015-05-06T00:36:00Z"/>
          <w:trPrChange w:id="888" w:author="Wesley Maddox" w:date="2015-05-06T00:37:00Z">
            <w:trPr>
              <w:gridAfter w:val="0"/>
            </w:trPr>
          </w:trPrChange>
        </w:trPr>
        <w:tc>
          <w:tcPr>
            <w:cnfStyle w:val="001000000000" w:firstRow="0" w:lastRow="0" w:firstColumn="1" w:lastColumn="0" w:oddVBand="0" w:evenVBand="0" w:oddHBand="0" w:evenHBand="0" w:firstRowFirstColumn="0" w:firstRowLastColumn="0" w:lastRowFirstColumn="0" w:lastRowLastColumn="0"/>
            <w:tcW w:w="3116" w:type="dxa"/>
            <w:vAlign w:val="bottom"/>
            <w:tcPrChange w:id="889" w:author="Wesley Maddox" w:date="2015-05-06T00:37:00Z">
              <w:tcPr>
                <w:tcW w:w="3116" w:type="dxa"/>
                <w:gridSpan w:val="2"/>
              </w:tcPr>
            </w:tcPrChange>
          </w:tcPr>
          <w:p w14:paraId="14AA9ABB" w14:textId="3C002EF0" w:rsidR="00762D71" w:rsidRPr="00916CF0" w:rsidRDefault="00762D71" w:rsidP="00762D71">
            <w:pPr>
              <w:rPr>
                <w:ins w:id="890" w:author="Wesley Maddox" w:date="2015-05-06T00:36:00Z"/>
                <w:rFonts w:ascii="Times New Roman" w:hAnsi="Times New Roman" w:cs="Times New Roman"/>
                <w:b w:val="0"/>
                <w:color w:val="000000"/>
                <w:rPrChange w:id="891" w:author="Wesley Maddox" w:date="2015-05-06T00:58:00Z">
                  <w:rPr>
                    <w:ins w:id="892" w:author="Wesley Maddox" w:date="2015-05-06T00:36:00Z"/>
                    <w:rFonts w:ascii="Calibri" w:hAnsi="Calibri" w:cs="Calibri"/>
                    <w:b w:val="0"/>
                    <w:color w:val="000000"/>
                  </w:rPr>
                </w:rPrChange>
              </w:rPr>
            </w:pPr>
            <w:ins w:id="893" w:author="Wesley Maddox" w:date="2015-05-06T00:37:00Z">
              <w:r w:rsidRPr="00916CF0">
                <w:rPr>
                  <w:rFonts w:ascii="Times New Roman" w:hAnsi="Times New Roman" w:cs="Times New Roman"/>
                  <w:b w:val="0"/>
                  <w:color w:val="000000"/>
                  <w:rPrChange w:id="894" w:author="Wesley Maddox" w:date="2015-05-06T00:58:00Z">
                    <w:rPr>
                      <w:rFonts w:ascii="Calibri" w:hAnsi="Calibri"/>
                      <w:color w:val="000000"/>
                    </w:rPr>
                  </w:rPrChange>
                </w:rPr>
                <w:t>0.693445</w:t>
              </w:r>
            </w:ins>
          </w:p>
        </w:tc>
        <w:tc>
          <w:tcPr>
            <w:tcW w:w="3117" w:type="dxa"/>
            <w:vAlign w:val="bottom"/>
            <w:tcPrChange w:id="895" w:author="Wesley Maddox" w:date="2015-05-06T00:37:00Z">
              <w:tcPr>
                <w:tcW w:w="3117" w:type="dxa"/>
                <w:gridSpan w:val="2"/>
              </w:tcPr>
            </w:tcPrChange>
          </w:tcPr>
          <w:p w14:paraId="6FFEAA82" w14:textId="7866BD69" w:rsidR="00762D71" w:rsidRPr="00916CF0" w:rsidRDefault="00762D71" w:rsidP="00762D71">
            <w:pPr>
              <w:cnfStyle w:val="000000000000" w:firstRow="0" w:lastRow="0" w:firstColumn="0" w:lastColumn="0" w:oddVBand="0" w:evenVBand="0" w:oddHBand="0" w:evenHBand="0" w:firstRowFirstColumn="0" w:firstRowLastColumn="0" w:lastRowFirstColumn="0" w:lastRowLastColumn="0"/>
              <w:rPr>
                <w:ins w:id="896" w:author="Wesley Maddox" w:date="2015-05-06T00:36:00Z"/>
                <w:rFonts w:ascii="Times New Roman" w:hAnsi="Times New Roman" w:cs="Times New Roman"/>
                <w:color w:val="000000"/>
                <w:rPrChange w:id="897" w:author="Wesley Maddox" w:date="2015-05-06T00:58:00Z">
                  <w:rPr>
                    <w:ins w:id="898" w:author="Wesley Maddox" w:date="2015-05-06T00:36:00Z"/>
                    <w:rFonts w:ascii="Calibri" w:hAnsi="Calibri" w:cs="Calibri"/>
                    <w:color w:val="000000"/>
                  </w:rPr>
                </w:rPrChange>
              </w:rPr>
            </w:pPr>
            <w:ins w:id="899" w:author="Wesley Maddox" w:date="2015-05-06T00:37:00Z">
              <w:r w:rsidRPr="00916CF0">
                <w:rPr>
                  <w:rFonts w:ascii="Times New Roman" w:hAnsi="Times New Roman" w:cs="Times New Roman"/>
                  <w:color w:val="000000"/>
                  <w:rPrChange w:id="900" w:author="Wesley Maddox" w:date="2015-05-06T00:58:00Z">
                    <w:rPr>
                      <w:rFonts w:ascii="Calibri" w:hAnsi="Calibri"/>
                      <w:color w:val="000000"/>
                    </w:rPr>
                  </w:rPrChange>
                </w:rPr>
                <w:t>C/P</w:t>
              </w:r>
              <w:r w:rsidRPr="00916CF0">
                <w:rPr>
                  <w:rFonts w:ascii="Times New Roman" w:hAnsi="Times New Roman" w:cs="Times New Roman"/>
                  <w:color w:val="000000"/>
                  <w:rPrChange w:id="901" w:author="Wesley Maddox" w:date="2015-05-06T00:58:00Z">
                    <w:rPr>
                      <w:rFonts w:ascii="Calibri" w:hAnsi="Calibri"/>
                      <w:color w:val="000000"/>
                    </w:rPr>
                  </w:rPrChange>
                </w:rPr>
                <w:t>,</w:t>
              </w:r>
              <w:r w:rsidRPr="00916CF0">
                <w:rPr>
                  <w:rFonts w:ascii="Times New Roman" w:hAnsi="Times New Roman" w:cs="Times New Roman"/>
                  <w:color w:val="000000"/>
                  <w:rPrChange w:id="902" w:author="Wesley Maddox" w:date="2015-05-06T00:58:00Z">
                    <w:rPr>
                      <w:rFonts w:ascii="Calibri" w:hAnsi="Calibri"/>
                      <w:color w:val="000000"/>
                    </w:rPr>
                  </w:rPrChange>
                </w:rPr>
                <w:t xml:space="preserve"> C/P Validation </w:t>
              </w:r>
            </w:ins>
          </w:p>
        </w:tc>
        <w:tc>
          <w:tcPr>
            <w:tcW w:w="3117" w:type="dxa"/>
            <w:vAlign w:val="bottom"/>
            <w:tcPrChange w:id="903" w:author="Wesley Maddox" w:date="2015-05-06T00:37:00Z">
              <w:tcPr>
                <w:tcW w:w="3117" w:type="dxa"/>
                <w:gridSpan w:val="2"/>
              </w:tcPr>
            </w:tcPrChange>
          </w:tcPr>
          <w:p w14:paraId="17E02E5F" w14:textId="47FE8AD7" w:rsidR="00762D71" w:rsidRPr="00916CF0" w:rsidRDefault="00762D71" w:rsidP="00762D71">
            <w:pPr>
              <w:cnfStyle w:val="000000000000" w:firstRow="0" w:lastRow="0" w:firstColumn="0" w:lastColumn="0" w:oddVBand="0" w:evenVBand="0" w:oddHBand="0" w:evenHBand="0" w:firstRowFirstColumn="0" w:firstRowLastColumn="0" w:lastRowFirstColumn="0" w:lastRowLastColumn="0"/>
              <w:rPr>
                <w:ins w:id="904" w:author="Wesley Maddox" w:date="2015-05-06T00:36:00Z"/>
                <w:rFonts w:ascii="Times New Roman" w:hAnsi="Times New Roman" w:cs="Times New Roman"/>
                <w:color w:val="000000"/>
                <w:rPrChange w:id="905" w:author="Wesley Maddox" w:date="2015-05-06T00:58:00Z">
                  <w:rPr>
                    <w:ins w:id="906" w:author="Wesley Maddox" w:date="2015-05-06T00:36:00Z"/>
                    <w:rFonts w:ascii="Calibri" w:hAnsi="Calibri" w:cs="Calibri"/>
                    <w:color w:val="000000"/>
                  </w:rPr>
                </w:rPrChange>
              </w:rPr>
            </w:pPr>
            <w:ins w:id="907" w:author="Wesley Maddox" w:date="2015-05-06T00:37:00Z">
              <w:r w:rsidRPr="00916CF0">
                <w:rPr>
                  <w:rFonts w:ascii="Times New Roman" w:hAnsi="Times New Roman" w:cs="Times New Roman"/>
                  <w:color w:val="000000"/>
                  <w:rPrChange w:id="908" w:author="Wesley Maddox" w:date="2015-05-06T00:58:00Z">
                    <w:rPr>
                      <w:rFonts w:ascii="Calibri" w:hAnsi="Calibri"/>
                      <w:color w:val="000000"/>
                    </w:rPr>
                  </w:rPrChange>
                </w:rPr>
                <w:t>Endocytosis</w:t>
              </w:r>
            </w:ins>
          </w:p>
        </w:tc>
      </w:tr>
    </w:tbl>
    <w:p w14:paraId="559D0DCC" w14:textId="061EE789" w:rsidR="001061C7" w:rsidRPr="00916CF0" w:rsidRDefault="004F0FE6" w:rsidP="0089152C">
      <w:pPr>
        <w:rPr>
          <w:ins w:id="909" w:author="Wesley Maddox" w:date="2015-05-06T00:05:00Z"/>
          <w:rFonts w:ascii="Times New Roman" w:hAnsi="Times New Roman" w:cs="Times New Roman"/>
          <w:rPrChange w:id="910" w:author="Wesley Maddox" w:date="2015-05-06T00:58:00Z">
            <w:rPr>
              <w:ins w:id="911" w:author="Wesley Maddox" w:date="2015-05-06T00:05:00Z"/>
            </w:rPr>
          </w:rPrChange>
        </w:rPr>
      </w:pPr>
      <w:ins w:id="912" w:author="Wesley Maddox" w:date="2015-05-06T00:30:00Z">
        <w:r w:rsidRPr="00916CF0">
          <w:rPr>
            <w:rFonts w:ascii="Times New Roman" w:hAnsi="Times New Roman" w:cs="Times New Roman"/>
            <w:rPrChange w:id="913" w:author="Wesley Maddox" w:date="2015-05-06T00:58:00Z">
              <w:rPr/>
            </w:rPrChange>
          </w:rPr>
          <w:t xml:space="preserve"> </w:t>
        </w:r>
      </w:ins>
    </w:p>
    <w:p w14:paraId="61922893" w14:textId="00460C8C" w:rsidR="00D20024" w:rsidRPr="00916CF0" w:rsidDel="00D20024" w:rsidRDefault="001061C7" w:rsidP="0089152C">
      <w:pPr>
        <w:rPr>
          <w:del w:id="914" w:author="Wesley Maddox" w:date="2015-05-06T00:07:00Z"/>
          <w:rFonts w:ascii="Times New Roman" w:hAnsi="Times New Roman" w:cs="Times New Roman"/>
          <w:rPrChange w:id="915" w:author="Wesley Maddox" w:date="2015-05-06T00:58:00Z">
            <w:rPr>
              <w:del w:id="916" w:author="Wesley Maddox" w:date="2015-05-06T00:07:00Z"/>
              <w:b/>
            </w:rPr>
          </w:rPrChange>
        </w:rPr>
      </w:pPr>
      <w:ins w:id="917" w:author="Wesley Maddox" w:date="2015-05-06T00:06:00Z">
        <w:r w:rsidRPr="00916CF0">
          <w:rPr>
            <w:rFonts w:ascii="Times New Roman" w:hAnsi="Times New Roman" w:cs="Times New Roman"/>
            <w:noProof/>
            <w:rPrChange w:id="918" w:author="Wesley Maddox" w:date="2015-05-06T00:58:00Z">
              <w:rPr>
                <w:noProof/>
              </w:rPr>
            </w:rPrChange>
          </w:rPr>
          <w:lastRenderedPageBreak/>
          <mc:AlternateContent>
            <mc:Choice Requires="wps">
              <w:drawing>
                <wp:anchor distT="45720" distB="45720" distL="114300" distR="114300" simplePos="0" relativeHeight="251659264" behindDoc="0" locked="0" layoutInCell="1" allowOverlap="1" wp14:anchorId="6FB13E8A" wp14:editId="299E3555">
                  <wp:simplePos x="0" y="0"/>
                  <wp:positionH relativeFrom="margin">
                    <wp:posOffset>88076</wp:posOffset>
                  </wp:positionH>
                  <wp:positionV relativeFrom="paragraph">
                    <wp:posOffset>5347854</wp:posOffset>
                  </wp:positionV>
                  <wp:extent cx="5924550" cy="419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19100"/>
                          </a:xfrm>
                          <a:prstGeom prst="rect">
                            <a:avLst/>
                          </a:prstGeom>
                          <a:solidFill>
                            <a:srgbClr val="FFFFFF"/>
                          </a:solidFill>
                          <a:ln w="9525">
                            <a:solidFill>
                              <a:schemeClr val="bg1"/>
                            </a:solidFill>
                            <a:miter lim="800000"/>
                            <a:headEnd/>
                            <a:tailEnd/>
                          </a:ln>
                        </wps:spPr>
                        <wps:txbx>
                          <w:txbxContent>
                            <w:p w14:paraId="2C8CD354" w14:textId="0E0CA213" w:rsidR="00D20024" w:rsidRPr="00D20024" w:rsidRDefault="00D20024" w:rsidP="00D20024">
                              <w:pPr>
                                <w:jc w:val="center"/>
                                <w:rPr>
                                  <w:i/>
                                  <w:color w:val="44546A" w:themeColor="text2"/>
                                  <w:rPrChange w:id="919" w:author="Wesley Maddox" w:date="2015-05-06T00:08:00Z">
                                    <w:rPr/>
                                  </w:rPrChange>
                                </w:rPr>
                                <w:pPrChange w:id="920" w:author="Wesley Maddox" w:date="2015-05-06T00:08:00Z">
                                  <w:pPr/>
                                </w:pPrChange>
                              </w:pPr>
                              <w:ins w:id="921" w:author="Wesley Maddox" w:date="2015-05-06T00:06:00Z">
                                <w:r w:rsidRPr="00D20024">
                                  <w:rPr>
                                    <w:i/>
                                    <w:color w:val="44546A" w:themeColor="text2"/>
                                    <w:rPrChange w:id="922" w:author="Wesley Maddox" w:date="2015-05-06T00:08:00Z">
                                      <w:rPr/>
                                    </w:rPrChange>
                                  </w:rPr>
                                  <w:t>F</w:t>
                                </w:r>
                                <w:r w:rsidRPr="00762D71">
                                  <w:rPr>
                                    <w:i/>
                                    <w:color w:val="44546A" w:themeColor="text2"/>
                                  </w:rPr>
                                  <w:t>igure 5</w:t>
                                </w:r>
                                <w:r w:rsidRPr="00D20024">
                                  <w:rPr>
                                    <w:i/>
                                    <w:color w:val="44546A" w:themeColor="text2"/>
                                    <w:rPrChange w:id="923" w:author="Wesley Maddox" w:date="2015-05-06T00:08:00Z">
                                      <w:rPr/>
                                    </w:rPrChange>
                                  </w:rPr>
                                  <w:t xml:space="preserve">: Exocytosis </w:t>
                                </w:r>
                              </w:ins>
                              <w:ins w:id="924" w:author="Wesley Maddox" w:date="2015-05-06T00:07:00Z">
                                <w:r w:rsidRPr="00D20024">
                                  <w:rPr>
                                    <w:i/>
                                    <w:color w:val="44546A" w:themeColor="text2"/>
                                    <w:rPrChange w:id="925" w:author="Wesley Maddox" w:date="2015-05-06T00:08:00Z">
                                      <w:rPr/>
                                    </w:rPrChange>
                                  </w:rPr>
                                  <w:t xml:space="preserve">Network </w:t>
                                </w:r>
                              </w:ins>
                              <w:ins w:id="926" w:author="Wesley Maddox" w:date="2015-05-06T00:06:00Z">
                                <w:r w:rsidRPr="00D20024">
                                  <w:rPr>
                                    <w:i/>
                                    <w:color w:val="44546A" w:themeColor="text2"/>
                                    <w:rPrChange w:id="927" w:author="Wesley Maddox" w:date="2015-05-06T00:08:00Z">
                                      <w:rPr/>
                                    </w:rPrChange>
                                  </w:rPr>
                                  <w:t>FPC Score vs Core/Periphery Score</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13E8A" id="_x0000_s1027" type="#_x0000_t202" style="position:absolute;margin-left:6.95pt;margin-top:421.1pt;width:466.5pt;height:3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" strokecolor="white [3212]">
                  <v:textbox>
                    <w:txbxContent>
                      <w:p w14:paraId="2C8CD354" w14:textId="0E0CA213" w:rsidR="00D20024" w:rsidRPr="00D20024" w:rsidRDefault="00D20024" w:rsidP="00D20024">
                        <w:pPr>
                          <w:jc w:val="center"/>
                          <w:rPr>
                            <w:i/>
                            <w:color w:val="44546A" w:themeColor="text2"/>
                            <w:rPrChange w:id="928" w:author="Wesley Maddox" w:date="2015-05-06T00:08:00Z">
                              <w:rPr/>
                            </w:rPrChange>
                          </w:rPr>
                          <w:pPrChange w:id="929" w:author="Wesley Maddox" w:date="2015-05-06T00:08:00Z">
                            <w:pPr/>
                          </w:pPrChange>
                        </w:pPr>
                        <w:ins w:id="930" w:author="Wesley Maddox" w:date="2015-05-06T00:06:00Z">
                          <w:r w:rsidRPr="00D20024">
                            <w:rPr>
                              <w:i/>
                              <w:color w:val="44546A" w:themeColor="text2"/>
                              <w:rPrChange w:id="931" w:author="Wesley Maddox" w:date="2015-05-06T00:08:00Z">
                                <w:rPr/>
                              </w:rPrChange>
                            </w:rPr>
                            <w:t>F</w:t>
                          </w:r>
                          <w:r w:rsidRPr="00762D71">
                            <w:rPr>
                              <w:i/>
                              <w:color w:val="44546A" w:themeColor="text2"/>
                            </w:rPr>
                            <w:t>igure 5</w:t>
                          </w:r>
                          <w:r w:rsidRPr="00D20024">
                            <w:rPr>
                              <w:i/>
                              <w:color w:val="44546A" w:themeColor="text2"/>
                              <w:rPrChange w:id="932" w:author="Wesley Maddox" w:date="2015-05-06T00:08:00Z">
                                <w:rPr/>
                              </w:rPrChange>
                            </w:rPr>
                            <w:t xml:space="preserve">: Exocytosis </w:t>
                          </w:r>
                        </w:ins>
                        <w:ins w:id="933" w:author="Wesley Maddox" w:date="2015-05-06T00:07:00Z">
                          <w:r w:rsidRPr="00D20024">
                            <w:rPr>
                              <w:i/>
                              <w:color w:val="44546A" w:themeColor="text2"/>
                              <w:rPrChange w:id="934" w:author="Wesley Maddox" w:date="2015-05-06T00:08:00Z">
                                <w:rPr/>
                              </w:rPrChange>
                            </w:rPr>
                            <w:t xml:space="preserve">Network </w:t>
                          </w:r>
                        </w:ins>
                        <w:ins w:id="935" w:author="Wesley Maddox" w:date="2015-05-06T00:06:00Z">
                          <w:r w:rsidRPr="00D20024">
                            <w:rPr>
                              <w:i/>
                              <w:color w:val="44546A" w:themeColor="text2"/>
                              <w:rPrChange w:id="936" w:author="Wesley Maddox" w:date="2015-05-06T00:08:00Z">
                                <w:rPr/>
                              </w:rPrChange>
                            </w:rPr>
                            <w:t>FPC Score vs Core/Periphery Score</w:t>
                          </w:r>
                        </w:ins>
                      </w:p>
                    </w:txbxContent>
                  </v:textbox>
                  <w10:wrap type="square" anchorx="margin"/>
                </v:shape>
              </w:pict>
            </mc:Fallback>
          </mc:AlternateContent>
        </w:r>
      </w:ins>
      <w:ins w:id="937" w:author="Wesley Maddox" w:date="2015-05-06T00:11:00Z">
        <w:r w:rsidRPr="00916CF0">
          <w:rPr>
            <w:rFonts w:ascii="Times New Roman" w:hAnsi="Times New Roman" w:cs="Times New Roman"/>
            <w:noProof/>
            <w:rPrChange w:id="938" w:author="Wesley Maddox" w:date="2015-05-06T00:58:00Z">
              <w:rPr>
                <w:noProof/>
              </w:rPr>
            </w:rPrChange>
          </w:rPr>
          <mc:AlternateContent>
            <mc:Choice Requires="wps">
              <w:drawing>
                <wp:anchor distT="45720" distB="45720" distL="114300" distR="114300" simplePos="0" relativeHeight="251661312" behindDoc="0" locked="0" layoutInCell="1" allowOverlap="1" wp14:anchorId="48664CAD" wp14:editId="5B18D12B">
                  <wp:simplePos x="0" y="0"/>
                  <wp:positionH relativeFrom="margin">
                    <wp:align>left</wp:align>
                  </wp:positionH>
                  <wp:positionV relativeFrom="paragraph">
                    <wp:posOffset>2419350</wp:posOffset>
                  </wp:positionV>
                  <wp:extent cx="5934075" cy="1404620"/>
                  <wp:effectExtent l="0" t="0" r="28575"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solidFill>
                              <a:schemeClr val="bg1"/>
                            </a:solidFill>
                            <a:miter lim="800000"/>
                            <a:headEnd/>
                            <a:tailEnd/>
                          </a:ln>
                        </wps:spPr>
                        <wps:txbx>
                          <w:txbxContent>
                            <w:p w14:paraId="65FACAB2" w14:textId="1D5565B3" w:rsidR="001061C7" w:rsidRPr="001061C7" w:rsidRDefault="001061C7" w:rsidP="001061C7">
                              <w:pPr>
                                <w:jc w:val="center"/>
                                <w:rPr>
                                  <w:i/>
                                  <w:color w:val="44546A" w:themeColor="text2"/>
                                  <w:rPrChange w:id="939" w:author="Wesley Maddox" w:date="2015-05-06T00:12:00Z">
                                    <w:rPr/>
                                  </w:rPrChange>
                                </w:rPr>
                                <w:pPrChange w:id="940" w:author="Wesley Maddox" w:date="2015-05-06T00:12:00Z">
                                  <w:pPr/>
                                </w:pPrChange>
                              </w:pPr>
                              <w:ins w:id="941" w:author="Wesley Maddox" w:date="2015-05-06T00:11:00Z">
                                <w:r w:rsidRPr="001061C7">
                                  <w:rPr>
                                    <w:i/>
                                    <w:color w:val="44546A" w:themeColor="text2"/>
                                    <w:rPrChange w:id="942" w:author="Wesley Maddox" w:date="2015-05-06T00:12:00Z">
                                      <w:rPr/>
                                    </w:rPrChange>
                                  </w:rPr>
                                  <w:t>Figure 4: Endocytosis network FPC score vs Core/Periphery score</w:t>
                                </w:r>
                              </w:ins>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664CAD" id="_x0000_s1028" type="#_x0000_t202" style="position:absolute;margin-left:0;margin-top:190.5pt;width:467.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" strokecolor="white [3212]">
                  <v:textbox style="mso-fit-shape-to-text:t">
                    <w:txbxContent>
                      <w:p w14:paraId="65FACAB2" w14:textId="1D5565B3" w:rsidR="001061C7" w:rsidRPr="001061C7" w:rsidRDefault="001061C7" w:rsidP="001061C7">
                        <w:pPr>
                          <w:jc w:val="center"/>
                          <w:rPr>
                            <w:i/>
                            <w:color w:val="44546A" w:themeColor="text2"/>
                            <w:rPrChange w:id="943" w:author="Wesley Maddox" w:date="2015-05-06T00:12:00Z">
                              <w:rPr/>
                            </w:rPrChange>
                          </w:rPr>
                          <w:pPrChange w:id="944" w:author="Wesley Maddox" w:date="2015-05-06T00:12:00Z">
                            <w:pPr/>
                          </w:pPrChange>
                        </w:pPr>
                        <w:ins w:id="945" w:author="Wesley Maddox" w:date="2015-05-06T00:11:00Z">
                          <w:r w:rsidRPr="001061C7">
                            <w:rPr>
                              <w:i/>
                              <w:color w:val="44546A" w:themeColor="text2"/>
                              <w:rPrChange w:id="946" w:author="Wesley Maddox" w:date="2015-05-06T00:12:00Z">
                                <w:rPr/>
                              </w:rPrChange>
                            </w:rPr>
                            <w:t>Figure 4: Endocytosis network FPC score vs Core/Periphery score</w:t>
                          </w:r>
                        </w:ins>
                      </w:p>
                    </w:txbxContent>
                  </v:textbox>
                  <w10:wrap type="square" anchorx="margin"/>
                </v:shape>
              </w:pict>
            </mc:Fallback>
          </mc:AlternateContent>
        </w:r>
      </w:ins>
      <w:ins w:id="947" w:author="Wesley Maddox" w:date="2015-05-06T00:19:00Z">
        <w:r w:rsidRPr="00916CF0">
          <w:rPr>
            <w:rStyle w:val="Normal"/>
            <w:rFonts w:ascii="Times New Roman" w:eastAsia="Times New Roman" w:hAnsi="Times New Roman" w:cs="Times New Roman"/>
            <w:snapToGrid w:val="0"/>
            <w:color w:val="000000"/>
            <w:w w:val="0"/>
            <w:u w:color="000000"/>
            <w:bdr w:val="none" w:sz="0" w:space="0" w:color="000000"/>
            <w:shd w:val="clear" w:color="000000" w:fill="000000"/>
            <w:lang w:val="x-none" w:eastAsia="x-none" w:bidi="x-none"/>
            <w:rPrChange w:id="948" w:author="Wesley Maddox" w:date="2015-05-06T00:58:00Z">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rPrChange>
          </w:rPr>
          <w:t xml:space="preserve"> </w:t>
        </w:r>
        <w:r w:rsidRPr="00916CF0">
          <w:rPr>
            <w:rFonts w:ascii="Times New Roman" w:hAnsi="Times New Roman" w:cs="Times New Roman"/>
            <w:noProof/>
            <w:lang w:eastAsia="en-US"/>
            <w:rPrChange w:id="949" w:author="Wesley Maddox" w:date="2015-05-06T00:58:00Z">
              <w:rPr>
                <w:noProof/>
                <w:lang w:eastAsia="en-US"/>
              </w:rPr>
            </w:rPrChange>
          </w:rPr>
          <w:drawing>
            <wp:inline distT="0" distB="0" distL="0" distR="0" wp14:anchorId="3D532D5C" wp14:editId="5774CAEE">
              <wp:extent cx="5831648" cy="2227400"/>
              <wp:effectExtent l="0" t="0" r="0" b="1905"/>
              <wp:docPr id="8" name="Picture 8" descr="C:\Users\Wesley\Documents\14-15\Spring15\EECS459\Project\Pictures\CPFPCEndocytosi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esley\Documents\14-15\Spring15\EECS459\Project\Pictures\CPFPCEndocytosis.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5198" cy="2240215"/>
                      </a:xfrm>
                      <a:prstGeom prst="rect">
                        <a:avLst/>
                      </a:prstGeom>
                      <a:noFill/>
                      <a:ln>
                        <a:noFill/>
                      </a:ln>
                    </pic:spPr>
                  </pic:pic>
                </a:graphicData>
              </a:graphic>
            </wp:inline>
          </w:drawing>
        </w:r>
        <w:r w:rsidRPr="00916CF0">
          <w:rPr>
            <w:rFonts w:ascii="Times New Roman" w:hAnsi="Times New Roman" w:cs="Times New Roman"/>
            <w:noProof/>
            <w:lang w:eastAsia="en-US"/>
            <w:rPrChange w:id="950" w:author="Wesley Maddox" w:date="2015-05-06T00:58:00Z">
              <w:rPr>
                <w:noProof/>
                <w:lang w:eastAsia="en-US"/>
              </w:rPr>
            </w:rPrChange>
          </w:rPr>
          <w:t xml:space="preserve"> </w:t>
        </w:r>
      </w:ins>
      <w:ins w:id="951" w:author="Wesley Maddox" w:date="2015-05-06T00:12:00Z">
        <w:r w:rsidRPr="00916CF0">
          <w:rPr>
            <w:rFonts w:ascii="Times New Roman" w:hAnsi="Times New Roman" w:cs="Times New Roman"/>
            <w:noProof/>
            <w:lang w:eastAsia="en-US"/>
            <w:rPrChange w:id="952" w:author="Wesley Maddox" w:date="2015-05-06T00:58:00Z">
              <w:rPr>
                <w:noProof/>
                <w:lang w:eastAsia="en-US"/>
              </w:rPr>
            </w:rPrChange>
          </w:rPr>
          <w:drawing>
            <wp:inline distT="0" distB="0" distL="0" distR="0" wp14:anchorId="71FA4332" wp14:editId="28F0B839">
              <wp:extent cx="5868917" cy="2362200"/>
              <wp:effectExtent l="0" t="0" r="0" b="0"/>
              <wp:docPr id="3" name="Picture 3" descr="C:\Users\Wesley\Documents\14-15\Spring15\EECS459\Project\Pictures\CPFExocytosi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esley\Documents\14-15\Spring15\EECS459\Project\Pictures\CPFExocytosis.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7488" cy="2373700"/>
                      </a:xfrm>
                      <a:prstGeom prst="rect">
                        <a:avLst/>
                      </a:prstGeom>
                      <a:noFill/>
                      <a:ln>
                        <a:noFill/>
                      </a:ln>
                    </pic:spPr>
                  </pic:pic>
                </a:graphicData>
              </a:graphic>
            </wp:inline>
          </w:drawing>
        </w:r>
      </w:ins>
      <w:ins w:id="953" w:author="Wesley Maddox" w:date="2015-05-06T00:09:00Z">
        <w:r w:rsidR="00D20024" w:rsidRPr="00916CF0">
          <w:rPr>
            <w:rFonts w:ascii="Times New Roman" w:hAnsi="Times New Roman" w:cs="Times New Roman"/>
            <w:noProof/>
            <w:lang w:eastAsia="en-US"/>
            <w:rPrChange w:id="954" w:author="Wesley Maddox" w:date="2015-05-06T00:58:00Z">
              <w:rPr>
                <w:noProof/>
                <w:lang w:eastAsia="en-US"/>
              </w:rPr>
            </w:rPrChange>
          </w:rPr>
          <w:drawing>
            <wp:inline distT="0" distB="0" distL="0" distR="0" wp14:anchorId="57975617" wp14:editId="1C9605B9">
              <wp:extent cx="5857875" cy="2239504"/>
              <wp:effectExtent l="0" t="0" r="0" b="8890"/>
              <wp:docPr id="5" name="Picture 5" descr="C:\Users\Wesley\Documents\14-15\Spring15\EECS459\Project\Pictures\CPFPCEndocytosi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esley\Documents\14-15\Spring15\EECS459\Project\Pictures\CPFPCEndocytosis.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6938" cy="2262084"/>
                      </a:xfrm>
                      <a:prstGeom prst="rect">
                        <a:avLst/>
                      </a:prstGeom>
                      <a:noFill/>
                      <a:ln>
                        <a:noFill/>
                      </a:ln>
                    </pic:spPr>
                  </pic:pic>
                </a:graphicData>
              </a:graphic>
            </wp:inline>
          </w:drawing>
        </w:r>
        <w:r w:rsidR="00D20024" w:rsidRPr="00916CF0">
          <w:rPr>
            <w:rFonts w:ascii="Times New Roman" w:hAnsi="Times New Roman" w:cs="Times New Roman"/>
            <w:rPrChange w:id="955" w:author="Wesley Maddox" w:date="2015-05-06T00:58:00Z">
              <w:rPr/>
            </w:rPrChange>
          </w:rPr>
          <w:t xml:space="preserve"> </w:t>
        </w:r>
      </w:ins>
    </w:p>
    <w:p w14:paraId="43DA8105" w14:textId="2EC5CB57" w:rsidR="007054F1" w:rsidRPr="00916CF0" w:rsidRDefault="007054F1">
      <w:pPr>
        <w:rPr>
          <w:rFonts w:ascii="Times New Roman" w:hAnsi="Times New Roman" w:cs="Times New Roman"/>
          <w:rPrChange w:id="956" w:author="Wesley Maddox" w:date="2015-05-06T00:58:00Z">
            <w:rPr/>
          </w:rPrChange>
        </w:rPr>
      </w:pPr>
      <w:del w:id="957" w:author="Wesley Maddox" w:date="2015-05-06T00:07:00Z">
        <w:r w:rsidRPr="00916CF0" w:rsidDel="00D20024">
          <w:rPr>
            <w:rFonts w:ascii="Times New Roman" w:hAnsi="Times New Roman" w:cs="Times New Roman"/>
            <w:rPrChange w:id="958" w:author="Wesley Maddox" w:date="2015-05-06T00:58:00Z">
              <w:rPr/>
            </w:rPrChange>
          </w:rPr>
          <w:delText>Discussion</w:delText>
        </w:r>
      </w:del>
    </w:p>
    <w:p w14:paraId="30947528" w14:textId="4A1AE6DC" w:rsidR="007054F1" w:rsidRPr="00916CF0" w:rsidDel="00D20024" w:rsidRDefault="007054F1">
      <w:pPr>
        <w:rPr>
          <w:del w:id="959" w:author="Wesley Maddox" w:date="2015-05-06T00:09:00Z"/>
          <w:rFonts w:ascii="Times New Roman" w:hAnsi="Times New Roman" w:cs="Times New Roman"/>
          <w:rPrChange w:id="960" w:author="Wesley Maddox" w:date="2015-05-06T00:58:00Z">
            <w:rPr>
              <w:del w:id="961" w:author="Wesley Maddox" w:date="2015-05-06T00:09:00Z"/>
            </w:rPr>
          </w:rPrChange>
        </w:rPr>
      </w:pPr>
      <w:del w:id="962" w:author="Wesley Maddox" w:date="2015-05-06T00:09:00Z">
        <w:r w:rsidRPr="00916CF0" w:rsidDel="00D20024">
          <w:rPr>
            <w:rFonts w:ascii="Times New Roman" w:hAnsi="Times New Roman" w:cs="Times New Roman"/>
            <w:rPrChange w:id="963" w:author="Wesley Maddox" w:date="2015-05-06T00:58:00Z">
              <w:rPr/>
            </w:rPrChange>
          </w:rPr>
          <w:lastRenderedPageBreak/>
          <w:delText>Reference</w:delText>
        </w:r>
      </w:del>
    </w:p>
    <w:p w14:paraId="4A5F5F4A" w14:textId="0B440260" w:rsidR="00720F01" w:rsidRPr="00916CF0" w:rsidRDefault="00720F01">
      <w:pPr>
        <w:rPr>
          <w:rFonts w:ascii="Times New Roman" w:hAnsi="Times New Roman" w:cs="Times New Roman"/>
          <w:rPrChange w:id="964" w:author="Wesley Maddox" w:date="2015-05-06T00:58:00Z">
            <w:rPr/>
          </w:rPrChange>
        </w:rPr>
      </w:pPr>
    </w:p>
    <w:p w14:paraId="47D778F7" w14:textId="66E782EC" w:rsidR="00720F01" w:rsidRPr="00916CF0" w:rsidRDefault="00720F01">
      <w:pPr>
        <w:rPr>
          <w:rFonts w:ascii="Times New Roman" w:hAnsi="Times New Roman" w:cs="Times New Roman"/>
          <w:rPrChange w:id="965" w:author="Wesley Maddox" w:date="2015-05-06T00:58:00Z">
            <w:rPr/>
          </w:rPrChange>
        </w:rPr>
      </w:pPr>
    </w:p>
    <w:p w14:paraId="304888D4" w14:textId="77777777" w:rsidR="00720F01" w:rsidRPr="00916CF0" w:rsidRDefault="00720F01">
      <w:pPr>
        <w:rPr>
          <w:rFonts w:ascii="Times New Roman" w:hAnsi="Times New Roman" w:cs="Times New Roman"/>
          <w:rPrChange w:id="966" w:author="Wesley Maddox" w:date="2015-05-06T00:58:00Z">
            <w:rPr/>
          </w:rPrChange>
        </w:rPr>
      </w:pPr>
    </w:p>
    <w:p w14:paraId="69B5F279" w14:textId="77777777" w:rsidR="00720F01" w:rsidRPr="00916CF0" w:rsidRDefault="00720F01">
      <w:pPr>
        <w:rPr>
          <w:rFonts w:ascii="Times New Roman" w:hAnsi="Times New Roman" w:cs="Times New Roman"/>
          <w:rPrChange w:id="967" w:author="Wesley Maddox" w:date="2015-05-06T00:58:00Z">
            <w:rPr/>
          </w:rPrChange>
        </w:rPr>
      </w:pPr>
    </w:p>
    <w:bookmarkEnd w:id="285"/>
    <w:p w14:paraId="0423F469" w14:textId="5A188400" w:rsidR="00720F01" w:rsidRPr="00916CF0" w:rsidRDefault="001061C7" w:rsidP="00720F01">
      <w:pPr>
        <w:rPr>
          <w:rFonts w:ascii="Times New Roman" w:hAnsi="Times New Roman" w:cs="Times New Roman"/>
          <w:rPrChange w:id="968" w:author="Wesley Maddox" w:date="2015-05-06T00:58:00Z">
            <w:rPr/>
          </w:rPrChange>
        </w:rPr>
      </w:pPr>
      <w:ins w:id="969" w:author="Wesley Maddox" w:date="2015-05-06T00:13:00Z">
        <w:r w:rsidRPr="00916CF0">
          <w:rPr>
            <w:rFonts w:ascii="Times New Roman" w:hAnsi="Times New Roman" w:cs="Times New Roman"/>
            <w:noProof/>
            <w:rPrChange w:id="970" w:author="Wesley Maddox" w:date="2015-05-06T00:58:00Z">
              <w:rPr>
                <w:noProof/>
              </w:rPr>
            </w:rPrChange>
          </w:rPr>
          <mc:AlternateContent>
            <mc:Choice Requires="wps">
              <w:drawing>
                <wp:anchor distT="45720" distB="45720" distL="114300" distR="114300" simplePos="0" relativeHeight="251663360" behindDoc="0" locked="0" layoutInCell="1" allowOverlap="1" wp14:anchorId="393D702E" wp14:editId="3DA4410F">
                  <wp:simplePos x="0" y="0"/>
                  <wp:positionH relativeFrom="margin">
                    <wp:align>right</wp:align>
                  </wp:positionH>
                  <wp:positionV relativeFrom="paragraph">
                    <wp:posOffset>2420004</wp:posOffset>
                  </wp:positionV>
                  <wp:extent cx="5915025" cy="2571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57175"/>
                          </a:xfrm>
                          <a:prstGeom prst="rect">
                            <a:avLst/>
                          </a:prstGeom>
                          <a:solidFill>
                            <a:srgbClr val="FFFFFF"/>
                          </a:solidFill>
                          <a:ln w="9525">
                            <a:solidFill>
                              <a:schemeClr val="bg1"/>
                            </a:solidFill>
                            <a:miter lim="800000"/>
                            <a:headEnd/>
                            <a:tailEnd/>
                          </a:ln>
                        </wps:spPr>
                        <wps:txbx>
                          <w:txbxContent>
                            <w:p w14:paraId="68031FF9" w14:textId="7127ABB3" w:rsidR="001061C7" w:rsidRPr="001061C7" w:rsidRDefault="001061C7" w:rsidP="001061C7">
                              <w:pPr>
                                <w:jc w:val="center"/>
                                <w:rPr>
                                  <w:i/>
                                  <w:color w:val="44546A" w:themeColor="text2"/>
                                  <w:rPrChange w:id="971" w:author="Wesley Maddox" w:date="2015-05-06T00:14:00Z">
                                    <w:rPr/>
                                  </w:rPrChange>
                                </w:rPr>
                                <w:pPrChange w:id="972" w:author="Wesley Maddox" w:date="2015-05-06T00:14:00Z">
                                  <w:pPr/>
                                </w:pPrChange>
                              </w:pPr>
                              <w:ins w:id="973" w:author="Wesley Maddox" w:date="2015-05-06T00:13:00Z">
                                <w:r w:rsidRPr="001061C7">
                                  <w:rPr>
                                    <w:i/>
                                    <w:color w:val="44546A" w:themeColor="text2"/>
                                    <w:rPrChange w:id="974" w:author="Wesley Maddox" w:date="2015-05-06T00:14:00Z">
                                      <w:rPr/>
                                    </w:rPrChange>
                                  </w:rPr>
                                  <w:t>Figure 6: Full network FPC Score vs Core/Periphery Score</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D702E" id="_x0000_s1029" type="#_x0000_t202" style="position:absolute;margin-left:414.55pt;margin-top:190.55pt;width:465.75pt;height:20.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" strokecolor="white [3212]">
                  <v:textbox>
                    <w:txbxContent>
                      <w:p w14:paraId="68031FF9" w14:textId="7127ABB3" w:rsidR="001061C7" w:rsidRPr="001061C7" w:rsidRDefault="001061C7" w:rsidP="001061C7">
                        <w:pPr>
                          <w:jc w:val="center"/>
                          <w:rPr>
                            <w:i/>
                            <w:color w:val="44546A" w:themeColor="text2"/>
                            <w:rPrChange w:id="975" w:author="Wesley Maddox" w:date="2015-05-06T00:14:00Z">
                              <w:rPr/>
                            </w:rPrChange>
                          </w:rPr>
                          <w:pPrChange w:id="976" w:author="Wesley Maddox" w:date="2015-05-06T00:14:00Z">
                            <w:pPr/>
                          </w:pPrChange>
                        </w:pPr>
                        <w:ins w:id="977" w:author="Wesley Maddox" w:date="2015-05-06T00:13:00Z">
                          <w:r w:rsidRPr="001061C7">
                            <w:rPr>
                              <w:i/>
                              <w:color w:val="44546A" w:themeColor="text2"/>
                              <w:rPrChange w:id="978" w:author="Wesley Maddox" w:date="2015-05-06T00:14:00Z">
                                <w:rPr/>
                              </w:rPrChange>
                            </w:rPr>
                            <w:t>Figure 6: Full network FPC Score vs Core/Periphery Score</w:t>
                          </w:r>
                        </w:ins>
                      </w:p>
                    </w:txbxContent>
                  </v:textbox>
                  <w10:wrap type="square" anchorx="margin"/>
                </v:shape>
              </w:pict>
            </mc:Fallback>
          </mc:AlternateContent>
        </w:r>
      </w:ins>
      <w:ins w:id="979" w:author="Wesley Maddox" w:date="2015-05-06T00:14:00Z">
        <w:r w:rsidRPr="00916CF0">
          <w:rPr>
            <w:rFonts w:ascii="Times New Roman" w:hAnsi="Times New Roman" w:cs="Times New Roman"/>
            <w:noProof/>
            <w:lang w:eastAsia="en-US"/>
            <w:rPrChange w:id="980" w:author="Wesley Maddox" w:date="2015-05-06T00:58:00Z">
              <w:rPr>
                <w:noProof/>
                <w:lang w:eastAsia="en-US"/>
              </w:rPr>
            </w:rPrChange>
          </w:rPr>
          <w:drawing>
            <wp:inline distT="0" distB="0" distL="0" distR="0" wp14:anchorId="47BD8CB1" wp14:editId="758B8921">
              <wp:extent cx="5943600" cy="2272030"/>
              <wp:effectExtent l="0" t="0" r="0" b="0"/>
              <wp:docPr id="4" name="Picture 4" descr="C:\Users\Wesley\Documents\14-15\Spring15\EECS459\Project\Pictures\CPFFul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sley\Documents\14-15\Spring15\EECS459\Project\Pictures\CPFFull.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72030"/>
                      </a:xfrm>
                      <a:prstGeom prst="rect">
                        <a:avLst/>
                      </a:prstGeom>
                      <a:noFill/>
                      <a:ln>
                        <a:noFill/>
                      </a:ln>
                    </pic:spPr>
                  </pic:pic>
                </a:graphicData>
              </a:graphic>
            </wp:inline>
          </w:drawing>
        </w:r>
      </w:ins>
    </w:p>
    <w:sectPr w:rsidR="00720F01" w:rsidRPr="00916C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Wesley Maddox" w:date="2015-05-05T23:14:00Z" w:initials="WM">
    <w:p w14:paraId="71DA5706" w14:textId="77777777" w:rsidR="00987A64" w:rsidRDefault="00987A64">
      <w:pPr>
        <w:pStyle w:val="CommentText"/>
      </w:pPr>
      <w:r>
        <w:rPr>
          <w:rStyle w:val="CommentReference"/>
        </w:rPr>
        <w:annotationRef/>
      </w:r>
      <w:r>
        <w:t>Citations here?</w:t>
      </w:r>
    </w:p>
  </w:comment>
  <w:comment w:id="40" w:author="Wesley Maddox" w:date="2015-05-05T23:14:00Z" w:initials="WM">
    <w:p w14:paraId="604986ED" w14:textId="77777777" w:rsidR="00987A64" w:rsidRDefault="00987A64">
      <w:pPr>
        <w:pStyle w:val="CommentText"/>
      </w:pPr>
      <w:r>
        <w:rPr>
          <w:rStyle w:val="CommentReference"/>
        </w:rPr>
        <w:annotationRef/>
      </w:r>
      <w:r>
        <w:t>Maybe expand upon these sentences quickly</w:t>
      </w:r>
    </w:p>
    <w:p w14:paraId="7FCA14C6" w14:textId="77777777" w:rsidR="00987A64" w:rsidRDefault="00987A64">
      <w:pPr>
        <w:pStyle w:val="CommentText"/>
      </w:pPr>
    </w:p>
    <w:p w14:paraId="068BF89A" w14:textId="77777777" w:rsidR="00987A64" w:rsidRDefault="00987A64">
      <w:pPr>
        <w:pStyle w:val="CommentText"/>
      </w:pPr>
      <w:r>
        <w:t>Also, citations?</w:t>
      </w:r>
    </w:p>
  </w:comment>
  <w:comment w:id="91" w:author="Wesley Maddox" w:date="2015-05-05T23:16:00Z" w:initials="WM">
    <w:p w14:paraId="42CCEB69" w14:textId="77777777" w:rsidR="00987A64" w:rsidRDefault="00987A64">
      <w:pPr>
        <w:pStyle w:val="CommentText"/>
      </w:pPr>
      <w:r>
        <w:rPr>
          <w:rStyle w:val="CommentReference"/>
        </w:rPr>
        <w:annotationRef/>
      </w:r>
      <w:r>
        <w:t>Again, citations would be nice</w:t>
      </w:r>
    </w:p>
  </w:comment>
  <w:comment w:id="92" w:author="Wesley Maddox" w:date="2015-05-06T00:38:00Z" w:initials="WM">
    <w:p w14:paraId="4BD772DC" w14:textId="235E3BFD" w:rsidR="00762D71" w:rsidRDefault="00762D71">
      <w:pPr>
        <w:pStyle w:val="CommentText"/>
      </w:pPr>
      <w:r>
        <w:rPr>
          <w:rStyle w:val="CommentReference"/>
        </w:rPr>
        <w:annotationRef/>
      </w:r>
      <w:r w:rsidR="00BC4528">
        <w:rPr>
          <w:noProof/>
        </w:rPr>
        <w:t>mayb</w:t>
      </w:r>
      <w:r w:rsidR="00BC4528">
        <w:rPr>
          <w:noProof/>
        </w:rPr>
        <w:t>e a concluding sentence here</w:t>
      </w:r>
    </w:p>
  </w:comment>
  <w:comment w:id="160" w:author="Wesley Maddox" w:date="2015-05-05T23:20:00Z" w:initials="WM">
    <w:p w14:paraId="579ECC8A" w14:textId="639D099E" w:rsidR="00C53994" w:rsidRDefault="00C53994">
      <w:pPr>
        <w:pStyle w:val="CommentText"/>
      </w:pPr>
      <w:r>
        <w:rPr>
          <w:rStyle w:val="CommentReference"/>
        </w:rPr>
        <w:annotationRef/>
      </w:r>
      <w:r>
        <w:t>Again citations</w:t>
      </w:r>
    </w:p>
  </w:comment>
  <w:comment w:id="209" w:author="Wesley Maddox" w:date="2015-05-05T23:21:00Z" w:initials="WM">
    <w:p w14:paraId="7A40FAA5" w14:textId="2D93A2D3" w:rsidR="00C53994" w:rsidRDefault="00C53994">
      <w:pPr>
        <w:pStyle w:val="CommentText"/>
      </w:pPr>
      <w:r>
        <w:rPr>
          <w:rStyle w:val="CommentReference"/>
        </w:rPr>
        <w:annotationRef/>
      </w:r>
      <w:r>
        <w:t>I’ll add this into the methods section.</w:t>
      </w:r>
    </w:p>
  </w:comment>
  <w:comment w:id="298" w:author="Wesley Maddox" w:date="2015-05-05T23:23:00Z" w:initials="WM">
    <w:p w14:paraId="2168E9E6" w14:textId="2C1B59D7" w:rsidR="00445B07" w:rsidRDefault="00445B07">
      <w:pPr>
        <w:pStyle w:val="CommentText"/>
      </w:pPr>
      <w:r>
        <w:rPr>
          <w:rStyle w:val="CommentReference"/>
        </w:rPr>
        <w:annotationRef/>
      </w:r>
      <w:r>
        <w:t>I’ll place all of the information on the data sources in the results section (currently in the methods)</w:t>
      </w:r>
    </w:p>
  </w:comment>
  <w:comment w:id="330" w:author="Wesley Maddox" w:date="2015-05-05T23:29:00Z" w:initials="WM">
    <w:p w14:paraId="09492003" w14:textId="69362F4A" w:rsidR="00445B07" w:rsidRPr="00445B07" w:rsidRDefault="00445B07">
      <w:pPr>
        <w:pStyle w:val="CommentText"/>
        <w:rPr>
          <w:b/>
        </w:rPr>
      </w:pPr>
      <w:r w:rsidRPr="00445B07">
        <w:rPr>
          <w:rStyle w:val="CommentReference"/>
          <w:b/>
        </w:rPr>
        <w:annotationRef/>
      </w:r>
      <w:r w:rsidRPr="00445B07">
        <w:rPr>
          <w:b/>
        </w:rPr>
        <w:t>Could you add in a table that has the top 10 proteins and their locations for each method and each network?</w:t>
      </w:r>
    </w:p>
  </w:comment>
  <w:comment w:id="424" w:author="Wesley Maddox" w:date="2015-05-05T23:32:00Z" w:initials="WM">
    <w:p w14:paraId="574BF157" w14:textId="72A98BE5" w:rsidR="00262C39" w:rsidRDefault="00262C39">
      <w:pPr>
        <w:pStyle w:val="CommentText"/>
      </w:pPr>
      <w:r>
        <w:rPr>
          <w:rStyle w:val="CommentReference"/>
        </w:rPr>
        <w:annotationRef/>
      </w:r>
      <w:proofErr w:type="gramStart"/>
      <w:r>
        <w:t>could</w:t>
      </w:r>
      <w:proofErr w:type="gramEnd"/>
      <w:r>
        <w:t xml:space="preserve"> you cite this?</w:t>
      </w:r>
    </w:p>
  </w:comment>
  <w:comment w:id="548" w:author="Wesley Maddox" w:date="2015-05-05T23:38:00Z" w:initials="WM">
    <w:p w14:paraId="0CB9C71D" w14:textId="12A23332" w:rsidR="00D070F9" w:rsidRDefault="00D070F9">
      <w:pPr>
        <w:pStyle w:val="CommentText"/>
      </w:pPr>
      <w:r>
        <w:rPr>
          <w:rStyle w:val="CommentReference"/>
        </w:rPr>
        <w:annotationRef/>
      </w:r>
      <w:r>
        <w:t>Not sure what you’re trying to say here</w:t>
      </w:r>
    </w:p>
  </w:comment>
  <w:comment w:id="598" w:author="Wesley Maddox" w:date="2015-05-05T23:44:00Z" w:initials="WM">
    <w:p w14:paraId="64BE3ACF" w14:textId="4C6F0B26" w:rsidR="00423F5F" w:rsidRDefault="00423F5F">
      <w:pPr>
        <w:pStyle w:val="CommentText"/>
      </w:pPr>
      <w:r>
        <w:rPr>
          <w:rStyle w:val="CommentReference"/>
        </w:rPr>
        <w:annotationRef/>
      </w:r>
      <w:r>
        <w:t>Give a biology reason why the vesicle network should allow us to show that gene ontology is unreliable</w:t>
      </w:r>
    </w:p>
  </w:comment>
  <w:comment w:id="645" w:author="Wesley Maddox" w:date="2015-05-05T23:46:00Z" w:initials="WM">
    <w:p w14:paraId="4BFC5756" w14:textId="2DCF1847" w:rsidR="00423F5F" w:rsidRDefault="00423F5F">
      <w:pPr>
        <w:pStyle w:val="CommentText"/>
      </w:pPr>
      <w:r>
        <w:rPr>
          <w:rStyle w:val="CommentReference"/>
        </w:rPr>
        <w:annotationRef/>
      </w:r>
      <w:r>
        <w:t>For what?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DA5706" w15:done="0"/>
  <w15:commentEx w15:paraId="068BF89A" w15:done="0"/>
  <w15:commentEx w15:paraId="42CCEB69" w15:done="0"/>
  <w15:commentEx w15:paraId="4BD772DC" w15:done="0"/>
  <w15:commentEx w15:paraId="579ECC8A" w15:done="0"/>
  <w15:commentEx w15:paraId="7A40FAA5" w15:done="0"/>
  <w15:commentEx w15:paraId="2168E9E6" w15:done="0"/>
  <w15:commentEx w15:paraId="09492003" w15:done="0"/>
  <w15:commentEx w15:paraId="574BF157" w15:done="0"/>
  <w15:commentEx w15:paraId="0CB9C71D" w15:done="0"/>
  <w15:commentEx w15:paraId="64BE3ACF" w15:done="0"/>
  <w15:commentEx w15:paraId="4BFC575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D5EF9F" w14:textId="77777777" w:rsidR="00BC4528" w:rsidRDefault="00BC4528" w:rsidP="00820915">
      <w:pPr>
        <w:spacing w:after="0" w:line="240" w:lineRule="auto"/>
      </w:pPr>
      <w:r>
        <w:separator/>
      </w:r>
    </w:p>
  </w:endnote>
  <w:endnote w:type="continuationSeparator" w:id="0">
    <w:p w14:paraId="60240415" w14:textId="77777777" w:rsidR="00BC4528" w:rsidRDefault="00BC4528" w:rsidP="00820915">
      <w:pPr>
        <w:spacing w:after="0" w:line="240" w:lineRule="auto"/>
      </w:pPr>
      <w:r>
        <w:continuationSeparator/>
      </w:r>
    </w:p>
  </w:endnote>
  <w:endnote w:id="1">
    <w:p w14:paraId="3137834C" w14:textId="125C98BE" w:rsidR="00820915" w:rsidRDefault="00820915">
      <w:pPr>
        <w:pStyle w:val="EndnoteText"/>
      </w:pPr>
      <w:ins w:id="703" w:author="Wesley Maddox" w:date="2015-05-06T00:21:00Z">
        <w:r>
          <w:rPr>
            <w:rStyle w:val="EndnoteReference"/>
          </w:rPr>
          <w:endnoteRef/>
        </w:r>
        <w:r>
          <w:t xml:space="preserve"> </w:t>
        </w:r>
      </w:ins>
      <w:ins w:id="704" w:author="Wesley Maddox" w:date="2015-05-06T00:22:00Z">
        <w:r>
          <w:t xml:space="preserve">Note: there is no correlation recorded between the full network core/periphery score and its validated score due to computational constraints. After running this validation for several days, it </w:t>
        </w:r>
      </w:ins>
      <w:ins w:id="705" w:author="Wesley Maddox" w:date="2015-05-06T00:23:00Z">
        <w:r>
          <w:t xml:space="preserve">did not finish, showing the large runtime of </w:t>
        </w:r>
        <w:r w:rsidR="004F0FE6">
          <w:t>this type of validation procedur</w:t>
        </w:r>
        <w:r>
          <w:t>e</w:t>
        </w:r>
      </w:ins>
      <w:ins w:id="706" w:author="Wesley Maddox" w:date="2015-05-06T00:22:00Z">
        <w:r>
          <w:t xml:space="preserve">, even while utilizing </w:t>
        </w:r>
      </w:ins>
      <w:ins w:id="707" w:author="Wesley Maddox" w:date="2015-05-06T00:24:00Z">
        <w:r>
          <w:t>large amounts of computational resources.</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E78AEA" w14:textId="77777777" w:rsidR="00BC4528" w:rsidRDefault="00BC4528" w:rsidP="00820915">
      <w:pPr>
        <w:spacing w:after="0" w:line="240" w:lineRule="auto"/>
      </w:pPr>
      <w:r>
        <w:separator/>
      </w:r>
    </w:p>
  </w:footnote>
  <w:footnote w:type="continuationSeparator" w:id="0">
    <w:p w14:paraId="4D8880C9" w14:textId="77777777" w:rsidR="00BC4528" w:rsidRDefault="00BC4528" w:rsidP="00820915">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sley Maddox">
    <w15:presenceInfo w15:providerId="Windows Live" w15:userId="439b890c50128f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F1"/>
    <w:rsid w:val="000A23C7"/>
    <w:rsid w:val="000C6673"/>
    <w:rsid w:val="001061C7"/>
    <w:rsid w:val="00197C3F"/>
    <w:rsid w:val="00262C39"/>
    <w:rsid w:val="0028776A"/>
    <w:rsid w:val="002A4EEA"/>
    <w:rsid w:val="00314BBF"/>
    <w:rsid w:val="00327DFA"/>
    <w:rsid w:val="0038450B"/>
    <w:rsid w:val="00423F5F"/>
    <w:rsid w:val="00445B07"/>
    <w:rsid w:val="004F0FE6"/>
    <w:rsid w:val="004F6A5C"/>
    <w:rsid w:val="0050253A"/>
    <w:rsid w:val="00585FEB"/>
    <w:rsid w:val="00612D0B"/>
    <w:rsid w:val="006B284E"/>
    <w:rsid w:val="007054F1"/>
    <w:rsid w:val="00720F01"/>
    <w:rsid w:val="0072143D"/>
    <w:rsid w:val="007320C5"/>
    <w:rsid w:val="00762D71"/>
    <w:rsid w:val="007A074F"/>
    <w:rsid w:val="00820915"/>
    <w:rsid w:val="0082118B"/>
    <w:rsid w:val="00825E6E"/>
    <w:rsid w:val="008710E4"/>
    <w:rsid w:val="00883E19"/>
    <w:rsid w:val="0089152C"/>
    <w:rsid w:val="008D7C5D"/>
    <w:rsid w:val="00916CF0"/>
    <w:rsid w:val="00987A64"/>
    <w:rsid w:val="00A770E8"/>
    <w:rsid w:val="00A77C4E"/>
    <w:rsid w:val="00BC4528"/>
    <w:rsid w:val="00BF6949"/>
    <w:rsid w:val="00C53994"/>
    <w:rsid w:val="00CC3AF2"/>
    <w:rsid w:val="00D070F9"/>
    <w:rsid w:val="00D20024"/>
    <w:rsid w:val="00D97DCE"/>
    <w:rsid w:val="00E54608"/>
    <w:rsid w:val="00E73840"/>
    <w:rsid w:val="00EC7AF4"/>
    <w:rsid w:val="00F70146"/>
    <w:rsid w:val="00F90E3F"/>
    <w:rsid w:val="00FB7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1926"/>
  <w15:chartTrackingRefBased/>
  <w15:docId w15:val="{6D491B33-376A-46FB-ADA6-A803A9B06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4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2118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87A64"/>
    <w:rPr>
      <w:sz w:val="16"/>
      <w:szCs w:val="16"/>
    </w:rPr>
  </w:style>
  <w:style w:type="paragraph" w:styleId="CommentText">
    <w:name w:val="annotation text"/>
    <w:basedOn w:val="Normal"/>
    <w:link w:val="CommentTextChar"/>
    <w:uiPriority w:val="99"/>
    <w:semiHidden/>
    <w:unhideWhenUsed/>
    <w:rsid w:val="00987A64"/>
    <w:pPr>
      <w:spacing w:line="240" w:lineRule="auto"/>
    </w:pPr>
    <w:rPr>
      <w:sz w:val="20"/>
      <w:szCs w:val="20"/>
    </w:rPr>
  </w:style>
  <w:style w:type="character" w:customStyle="1" w:styleId="CommentTextChar">
    <w:name w:val="Comment Text Char"/>
    <w:basedOn w:val="DefaultParagraphFont"/>
    <w:link w:val="CommentText"/>
    <w:uiPriority w:val="99"/>
    <w:semiHidden/>
    <w:rsid w:val="00987A64"/>
    <w:rPr>
      <w:sz w:val="20"/>
      <w:szCs w:val="20"/>
    </w:rPr>
  </w:style>
  <w:style w:type="paragraph" w:styleId="CommentSubject">
    <w:name w:val="annotation subject"/>
    <w:basedOn w:val="CommentText"/>
    <w:next w:val="CommentText"/>
    <w:link w:val="CommentSubjectChar"/>
    <w:uiPriority w:val="99"/>
    <w:semiHidden/>
    <w:unhideWhenUsed/>
    <w:rsid w:val="00987A64"/>
    <w:rPr>
      <w:b/>
      <w:bCs/>
    </w:rPr>
  </w:style>
  <w:style w:type="character" w:customStyle="1" w:styleId="CommentSubjectChar">
    <w:name w:val="Comment Subject Char"/>
    <w:basedOn w:val="CommentTextChar"/>
    <w:link w:val="CommentSubject"/>
    <w:uiPriority w:val="99"/>
    <w:semiHidden/>
    <w:rsid w:val="00987A64"/>
    <w:rPr>
      <w:b/>
      <w:bCs/>
      <w:sz w:val="20"/>
      <w:szCs w:val="20"/>
    </w:rPr>
  </w:style>
  <w:style w:type="paragraph" w:styleId="BalloonText">
    <w:name w:val="Balloon Text"/>
    <w:basedOn w:val="Normal"/>
    <w:link w:val="BalloonTextChar"/>
    <w:uiPriority w:val="99"/>
    <w:semiHidden/>
    <w:unhideWhenUsed/>
    <w:rsid w:val="00987A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7A64"/>
    <w:rPr>
      <w:rFonts w:ascii="Segoe UI" w:hAnsi="Segoe UI" w:cs="Segoe UI"/>
      <w:sz w:val="18"/>
      <w:szCs w:val="18"/>
    </w:rPr>
  </w:style>
  <w:style w:type="paragraph" w:styleId="EndnoteText">
    <w:name w:val="endnote text"/>
    <w:basedOn w:val="Normal"/>
    <w:link w:val="EndnoteTextChar"/>
    <w:uiPriority w:val="99"/>
    <w:semiHidden/>
    <w:unhideWhenUsed/>
    <w:rsid w:val="008209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0915"/>
    <w:rPr>
      <w:sz w:val="20"/>
      <w:szCs w:val="20"/>
    </w:rPr>
  </w:style>
  <w:style w:type="character" w:styleId="EndnoteReference">
    <w:name w:val="endnote reference"/>
    <w:basedOn w:val="DefaultParagraphFont"/>
    <w:uiPriority w:val="99"/>
    <w:semiHidden/>
    <w:unhideWhenUsed/>
    <w:rsid w:val="00820915"/>
    <w:rPr>
      <w:vertAlign w:val="superscript"/>
    </w:rPr>
  </w:style>
  <w:style w:type="table" w:styleId="TableGrid">
    <w:name w:val="Table Grid"/>
    <w:basedOn w:val="TableNormal"/>
    <w:uiPriority w:val="39"/>
    <w:rsid w:val="004F0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62D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62D7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
    <w:name w:val="List Table 1 Light"/>
    <w:basedOn w:val="TableNormal"/>
    <w:uiPriority w:val="46"/>
    <w:rsid w:val="00762D7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762D7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762D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30353">
      <w:bodyDiv w:val="1"/>
      <w:marLeft w:val="0"/>
      <w:marRight w:val="0"/>
      <w:marTop w:val="0"/>
      <w:marBottom w:val="0"/>
      <w:divBdr>
        <w:top w:val="none" w:sz="0" w:space="0" w:color="auto"/>
        <w:left w:val="none" w:sz="0" w:space="0" w:color="auto"/>
        <w:bottom w:val="none" w:sz="0" w:space="0" w:color="auto"/>
        <w:right w:val="none" w:sz="0" w:space="0" w:color="auto"/>
      </w:divBdr>
    </w:div>
    <w:div w:id="220101004">
      <w:bodyDiv w:val="1"/>
      <w:marLeft w:val="0"/>
      <w:marRight w:val="0"/>
      <w:marTop w:val="0"/>
      <w:marBottom w:val="0"/>
      <w:divBdr>
        <w:top w:val="none" w:sz="0" w:space="0" w:color="auto"/>
        <w:left w:val="none" w:sz="0" w:space="0" w:color="auto"/>
        <w:bottom w:val="none" w:sz="0" w:space="0" w:color="auto"/>
        <w:right w:val="none" w:sz="0" w:space="0" w:color="auto"/>
      </w:divBdr>
    </w:div>
    <w:div w:id="253244646">
      <w:bodyDiv w:val="1"/>
      <w:marLeft w:val="0"/>
      <w:marRight w:val="0"/>
      <w:marTop w:val="0"/>
      <w:marBottom w:val="0"/>
      <w:divBdr>
        <w:top w:val="none" w:sz="0" w:space="0" w:color="auto"/>
        <w:left w:val="none" w:sz="0" w:space="0" w:color="auto"/>
        <w:bottom w:val="none" w:sz="0" w:space="0" w:color="auto"/>
        <w:right w:val="none" w:sz="0" w:space="0" w:color="auto"/>
      </w:divBdr>
    </w:div>
    <w:div w:id="411782821">
      <w:bodyDiv w:val="1"/>
      <w:marLeft w:val="0"/>
      <w:marRight w:val="0"/>
      <w:marTop w:val="0"/>
      <w:marBottom w:val="0"/>
      <w:divBdr>
        <w:top w:val="none" w:sz="0" w:space="0" w:color="auto"/>
        <w:left w:val="none" w:sz="0" w:space="0" w:color="auto"/>
        <w:bottom w:val="none" w:sz="0" w:space="0" w:color="auto"/>
        <w:right w:val="none" w:sz="0" w:space="0" w:color="auto"/>
      </w:divBdr>
    </w:div>
    <w:div w:id="487791492">
      <w:bodyDiv w:val="1"/>
      <w:marLeft w:val="0"/>
      <w:marRight w:val="0"/>
      <w:marTop w:val="0"/>
      <w:marBottom w:val="0"/>
      <w:divBdr>
        <w:top w:val="none" w:sz="0" w:space="0" w:color="auto"/>
        <w:left w:val="none" w:sz="0" w:space="0" w:color="auto"/>
        <w:bottom w:val="none" w:sz="0" w:space="0" w:color="auto"/>
        <w:right w:val="none" w:sz="0" w:space="0" w:color="auto"/>
      </w:divBdr>
    </w:div>
    <w:div w:id="515118665">
      <w:bodyDiv w:val="1"/>
      <w:marLeft w:val="0"/>
      <w:marRight w:val="0"/>
      <w:marTop w:val="0"/>
      <w:marBottom w:val="0"/>
      <w:divBdr>
        <w:top w:val="none" w:sz="0" w:space="0" w:color="auto"/>
        <w:left w:val="none" w:sz="0" w:space="0" w:color="auto"/>
        <w:bottom w:val="none" w:sz="0" w:space="0" w:color="auto"/>
        <w:right w:val="none" w:sz="0" w:space="0" w:color="auto"/>
      </w:divBdr>
      <w:divsChild>
        <w:div w:id="700202020">
          <w:marLeft w:val="446"/>
          <w:marRight w:val="0"/>
          <w:marTop w:val="0"/>
          <w:marBottom w:val="0"/>
          <w:divBdr>
            <w:top w:val="none" w:sz="0" w:space="0" w:color="auto"/>
            <w:left w:val="none" w:sz="0" w:space="0" w:color="auto"/>
            <w:bottom w:val="none" w:sz="0" w:space="0" w:color="auto"/>
            <w:right w:val="none" w:sz="0" w:space="0" w:color="auto"/>
          </w:divBdr>
        </w:div>
        <w:div w:id="479468490">
          <w:marLeft w:val="446"/>
          <w:marRight w:val="0"/>
          <w:marTop w:val="0"/>
          <w:marBottom w:val="0"/>
          <w:divBdr>
            <w:top w:val="none" w:sz="0" w:space="0" w:color="auto"/>
            <w:left w:val="none" w:sz="0" w:space="0" w:color="auto"/>
            <w:bottom w:val="none" w:sz="0" w:space="0" w:color="auto"/>
            <w:right w:val="none" w:sz="0" w:space="0" w:color="auto"/>
          </w:divBdr>
        </w:div>
        <w:div w:id="2116632799">
          <w:marLeft w:val="446"/>
          <w:marRight w:val="0"/>
          <w:marTop w:val="0"/>
          <w:marBottom w:val="0"/>
          <w:divBdr>
            <w:top w:val="none" w:sz="0" w:space="0" w:color="auto"/>
            <w:left w:val="none" w:sz="0" w:space="0" w:color="auto"/>
            <w:bottom w:val="none" w:sz="0" w:space="0" w:color="auto"/>
            <w:right w:val="none" w:sz="0" w:space="0" w:color="auto"/>
          </w:divBdr>
        </w:div>
        <w:div w:id="281420292">
          <w:marLeft w:val="446"/>
          <w:marRight w:val="0"/>
          <w:marTop w:val="0"/>
          <w:marBottom w:val="0"/>
          <w:divBdr>
            <w:top w:val="none" w:sz="0" w:space="0" w:color="auto"/>
            <w:left w:val="none" w:sz="0" w:space="0" w:color="auto"/>
            <w:bottom w:val="none" w:sz="0" w:space="0" w:color="auto"/>
            <w:right w:val="none" w:sz="0" w:space="0" w:color="auto"/>
          </w:divBdr>
        </w:div>
        <w:div w:id="893661221">
          <w:marLeft w:val="446"/>
          <w:marRight w:val="0"/>
          <w:marTop w:val="0"/>
          <w:marBottom w:val="0"/>
          <w:divBdr>
            <w:top w:val="none" w:sz="0" w:space="0" w:color="auto"/>
            <w:left w:val="none" w:sz="0" w:space="0" w:color="auto"/>
            <w:bottom w:val="none" w:sz="0" w:space="0" w:color="auto"/>
            <w:right w:val="none" w:sz="0" w:space="0" w:color="auto"/>
          </w:divBdr>
        </w:div>
      </w:divsChild>
    </w:div>
    <w:div w:id="528418995">
      <w:bodyDiv w:val="1"/>
      <w:marLeft w:val="0"/>
      <w:marRight w:val="0"/>
      <w:marTop w:val="0"/>
      <w:marBottom w:val="0"/>
      <w:divBdr>
        <w:top w:val="none" w:sz="0" w:space="0" w:color="auto"/>
        <w:left w:val="none" w:sz="0" w:space="0" w:color="auto"/>
        <w:bottom w:val="none" w:sz="0" w:space="0" w:color="auto"/>
        <w:right w:val="none" w:sz="0" w:space="0" w:color="auto"/>
      </w:divBdr>
    </w:div>
    <w:div w:id="648555936">
      <w:bodyDiv w:val="1"/>
      <w:marLeft w:val="0"/>
      <w:marRight w:val="0"/>
      <w:marTop w:val="0"/>
      <w:marBottom w:val="0"/>
      <w:divBdr>
        <w:top w:val="none" w:sz="0" w:space="0" w:color="auto"/>
        <w:left w:val="none" w:sz="0" w:space="0" w:color="auto"/>
        <w:bottom w:val="none" w:sz="0" w:space="0" w:color="auto"/>
        <w:right w:val="none" w:sz="0" w:space="0" w:color="auto"/>
      </w:divBdr>
    </w:div>
    <w:div w:id="673804608">
      <w:bodyDiv w:val="1"/>
      <w:marLeft w:val="0"/>
      <w:marRight w:val="0"/>
      <w:marTop w:val="0"/>
      <w:marBottom w:val="0"/>
      <w:divBdr>
        <w:top w:val="none" w:sz="0" w:space="0" w:color="auto"/>
        <w:left w:val="none" w:sz="0" w:space="0" w:color="auto"/>
        <w:bottom w:val="none" w:sz="0" w:space="0" w:color="auto"/>
        <w:right w:val="none" w:sz="0" w:space="0" w:color="auto"/>
      </w:divBdr>
    </w:div>
    <w:div w:id="817382081">
      <w:bodyDiv w:val="1"/>
      <w:marLeft w:val="0"/>
      <w:marRight w:val="0"/>
      <w:marTop w:val="0"/>
      <w:marBottom w:val="0"/>
      <w:divBdr>
        <w:top w:val="none" w:sz="0" w:space="0" w:color="auto"/>
        <w:left w:val="none" w:sz="0" w:space="0" w:color="auto"/>
        <w:bottom w:val="none" w:sz="0" w:space="0" w:color="auto"/>
        <w:right w:val="none" w:sz="0" w:space="0" w:color="auto"/>
      </w:divBdr>
    </w:div>
    <w:div w:id="863177288">
      <w:bodyDiv w:val="1"/>
      <w:marLeft w:val="0"/>
      <w:marRight w:val="0"/>
      <w:marTop w:val="0"/>
      <w:marBottom w:val="0"/>
      <w:divBdr>
        <w:top w:val="none" w:sz="0" w:space="0" w:color="auto"/>
        <w:left w:val="none" w:sz="0" w:space="0" w:color="auto"/>
        <w:bottom w:val="none" w:sz="0" w:space="0" w:color="auto"/>
        <w:right w:val="none" w:sz="0" w:space="0" w:color="auto"/>
      </w:divBdr>
    </w:div>
    <w:div w:id="1184326658">
      <w:bodyDiv w:val="1"/>
      <w:marLeft w:val="0"/>
      <w:marRight w:val="0"/>
      <w:marTop w:val="0"/>
      <w:marBottom w:val="0"/>
      <w:divBdr>
        <w:top w:val="none" w:sz="0" w:space="0" w:color="auto"/>
        <w:left w:val="none" w:sz="0" w:space="0" w:color="auto"/>
        <w:bottom w:val="none" w:sz="0" w:space="0" w:color="auto"/>
        <w:right w:val="none" w:sz="0" w:space="0" w:color="auto"/>
      </w:divBdr>
    </w:div>
    <w:div w:id="1233733270">
      <w:bodyDiv w:val="1"/>
      <w:marLeft w:val="0"/>
      <w:marRight w:val="0"/>
      <w:marTop w:val="0"/>
      <w:marBottom w:val="0"/>
      <w:divBdr>
        <w:top w:val="none" w:sz="0" w:space="0" w:color="auto"/>
        <w:left w:val="none" w:sz="0" w:space="0" w:color="auto"/>
        <w:bottom w:val="none" w:sz="0" w:space="0" w:color="auto"/>
        <w:right w:val="none" w:sz="0" w:space="0" w:color="auto"/>
      </w:divBdr>
      <w:divsChild>
        <w:div w:id="671765416">
          <w:marLeft w:val="446"/>
          <w:marRight w:val="0"/>
          <w:marTop w:val="0"/>
          <w:marBottom w:val="0"/>
          <w:divBdr>
            <w:top w:val="none" w:sz="0" w:space="0" w:color="auto"/>
            <w:left w:val="none" w:sz="0" w:space="0" w:color="auto"/>
            <w:bottom w:val="none" w:sz="0" w:space="0" w:color="auto"/>
            <w:right w:val="none" w:sz="0" w:space="0" w:color="auto"/>
          </w:divBdr>
        </w:div>
        <w:div w:id="1696275196">
          <w:marLeft w:val="446"/>
          <w:marRight w:val="0"/>
          <w:marTop w:val="0"/>
          <w:marBottom w:val="0"/>
          <w:divBdr>
            <w:top w:val="none" w:sz="0" w:space="0" w:color="auto"/>
            <w:left w:val="none" w:sz="0" w:space="0" w:color="auto"/>
            <w:bottom w:val="none" w:sz="0" w:space="0" w:color="auto"/>
            <w:right w:val="none" w:sz="0" w:space="0" w:color="auto"/>
          </w:divBdr>
        </w:div>
      </w:divsChild>
    </w:div>
    <w:div w:id="1262688750">
      <w:bodyDiv w:val="1"/>
      <w:marLeft w:val="0"/>
      <w:marRight w:val="0"/>
      <w:marTop w:val="0"/>
      <w:marBottom w:val="0"/>
      <w:divBdr>
        <w:top w:val="none" w:sz="0" w:space="0" w:color="auto"/>
        <w:left w:val="none" w:sz="0" w:space="0" w:color="auto"/>
        <w:bottom w:val="none" w:sz="0" w:space="0" w:color="auto"/>
        <w:right w:val="none" w:sz="0" w:space="0" w:color="auto"/>
      </w:divBdr>
    </w:div>
    <w:div w:id="167236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jpe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0D2EB05-D128-4C6D-84A3-41BE96F5D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Pages>
  <Words>2716</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18162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Liu</dc:creator>
  <cp:keywords/>
  <dc:description/>
  <cp:lastModifiedBy>Wesley Maddox</cp:lastModifiedBy>
  <cp:revision>11</cp:revision>
  <dcterms:created xsi:type="dcterms:W3CDTF">2015-05-06T03:13:00Z</dcterms:created>
  <dcterms:modified xsi:type="dcterms:W3CDTF">2015-05-06T06:36:00Z</dcterms:modified>
</cp:coreProperties>
</file>