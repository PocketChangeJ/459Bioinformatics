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B8" w:rsidRPr="001D2635" w:rsidRDefault="00632683">
      <w:pPr>
        <w:rPr>
          <w:rFonts w:ascii="Times New Roman" w:hAnsi="Times New Roman" w:cs="Times New Roman"/>
          <w:b/>
          <w:sz w:val="23"/>
          <w:szCs w:val="23"/>
          <w:rPrChange w:id="0" w:author="Wesley Maddox" w:date="2015-04-04T16:01:00Z">
            <w:rPr>
              <w:b/>
            </w:rPr>
          </w:rPrChange>
        </w:rPr>
      </w:pPr>
      <w:r w:rsidRPr="001D2635">
        <w:rPr>
          <w:rFonts w:ascii="Times New Roman" w:hAnsi="Times New Roman" w:cs="Times New Roman"/>
          <w:b/>
          <w:sz w:val="23"/>
          <w:szCs w:val="23"/>
          <w:rPrChange w:id="1" w:author="Wesley Maddox" w:date="2015-04-04T16:01:00Z">
            <w:rPr>
              <w:b/>
            </w:rPr>
          </w:rPrChange>
        </w:rPr>
        <w:t>Approach</w:t>
      </w:r>
    </w:p>
    <w:p w:rsidR="00632683" w:rsidRPr="001D2635" w:rsidRDefault="00632683">
      <w:pPr>
        <w:rPr>
          <w:rFonts w:ascii="Times New Roman" w:hAnsi="Times New Roman" w:cs="Times New Roman"/>
          <w:sz w:val="23"/>
          <w:szCs w:val="23"/>
          <w:rPrChange w:id="2" w:author="Wesley Maddox" w:date="2015-04-04T16:01:00Z">
            <w:rPr/>
          </w:rPrChange>
        </w:rPr>
      </w:pPr>
      <w:r w:rsidRPr="001D2635">
        <w:rPr>
          <w:rFonts w:ascii="Times New Roman" w:hAnsi="Times New Roman" w:cs="Times New Roman"/>
          <w:sz w:val="23"/>
          <w:szCs w:val="23"/>
          <w:rPrChange w:id="3" w:author="Wesley Maddox" w:date="2015-04-04T16:01:00Z">
            <w:rPr/>
          </w:rPrChange>
        </w:rPr>
        <w:t>The primary goal of this project is to determine the core proteins in the protein-protein interaction (PPI) network of exocytosis and endocytosis. In order to accomplish this goal, we will be using multiple strategies in order first infer the biological significance of the “core” proteins in this interaction network and then to determine what exactly these proteins are and what these protein’s functions are in relation to the processes of exocytosis and endocytosis.</w:t>
      </w:r>
    </w:p>
    <w:p w:rsidR="00BF632D" w:rsidRPr="001D2635" w:rsidRDefault="00BF632D">
      <w:pPr>
        <w:rPr>
          <w:rFonts w:ascii="Times New Roman" w:hAnsi="Times New Roman" w:cs="Times New Roman"/>
          <w:i/>
          <w:sz w:val="23"/>
          <w:szCs w:val="23"/>
          <w:rPrChange w:id="4" w:author="Wesley Maddox" w:date="2015-04-04T16:01:00Z">
            <w:rPr>
              <w:i/>
            </w:rPr>
          </w:rPrChange>
        </w:rPr>
      </w:pPr>
      <w:r w:rsidRPr="001D2635">
        <w:rPr>
          <w:rFonts w:ascii="Times New Roman" w:hAnsi="Times New Roman" w:cs="Times New Roman"/>
          <w:i/>
          <w:sz w:val="23"/>
          <w:szCs w:val="23"/>
          <w:rPrChange w:id="5" w:author="Wesley Maddox" w:date="2015-04-04T16:01:00Z">
            <w:rPr>
              <w:i/>
            </w:rPr>
          </w:rPrChange>
        </w:rPr>
        <w:t>Data Generation</w:t>
      </w:r>
    </w:p>
    <w:p w:rsidR="00632683" w:rsidRPr="001D2635" w:rsidRDefault="00632683">
      <w:pPr>
        <w:rPr>
          <w:rFonts w:ascii="Times New Roman" w:hAnsi="Times New Roman" w:cs="Times New Roman"/>
          <w:sz w:val="23"/>
          <w:szCs w:val="23"/>
          <w:rPrChange w:id="6" w:author="Wesley Maddox" w:date="2015-04-04T16:01:00Z">
            <w:rPr/>
          </w:rPrChange>
        </w:rPr>
      </w:pPr>
      <w:r w:rsidRPr="001D2635">
        <w:rPr>
          <w:rFonts w:ascii="Times New Roman" w:hAnsi="Times New Roman" w:cs="Times New Roman"/>
          <w:sz w:val="23"/>
          <w:szCs w:val="23"/>
          <w:rPrChange w:id="7" w:author="Wesley Maddox" w:date="2015-04-04T16:01:00Z">
            <w:rPr/>
          </w:rPrChange>
        </w:rPr>
        <w:t>First and foremost, we will generate a PPI network consisting of proteins that function in either exocytosis, endocytosis, or in both processes</w:t>
      </w:r>
      <w:del w:id="8" w:author="Wesley Maddox" w:date="2015-04-04T15:39:00Z">
        <w:r w:rsidRPr="001D2635" w:rsidDel="00F63996">
          <w:rPr>
            <w:rFonts w:ascii="Times New Roman" w:hAnsi="Times New Roman" w:cs="Times New Roman"/>
            <w:sz w:val="23"/>
            <w:szCs w:val="23"/>
            <w:rPrChange w:id="9" w:author="Wesley Maddox" w:date="2015-04-04T16:01:00Z">
              <w:rPr/>
            </w:rPrChange>
          </w:rPr>
          <w:delText xml:space="preserve"> (</w:delText>
        </w:r>
        <w:r w:rsidRPr="001D2635" w:rsidDel="00F63996">
          <w:rPr>
            <w:rFonts w:ascii="Times New Roman" w:hAnsi="Times New Roman" w:cs="Times New Roman"/>
            <w:i/>
            <w:sz w:val="23"/>
            <w:szCs w:val="23"/>
            <w:rPrChange w:id="10" w:author="Wesley Maddox" w:date="2015-04-04T16:01:00Z">
              <w:rPr>
                <w:i/>
              </w:rPr>
            </w:rPrChange>
          </w:rPr>
          <w:delText>as well as their interacting partners?)</w:delText>
        </w:r>
      </w:del>
      <w:r w:rsidRPr="001D2635">
        <w:rPr>
          <w:rFonts w:ascii="Times New Roman" w:hAnsi="Times New Roman" w:cs="Times New Roman"/>
          <w:i/>
          <w:sz w:val="23"/>
          <w:szCs w:val="23"/>
          <w:rPrChange w:id="11" w:author="Wesley Maddox" w:date="2015-04-04T16:01:00Z">
            <w:rPr>
              <w:i/>
            </w:rPr>
          </w:rPrChange>
        </w:rPr>
        <w:t>.</w:t>
      </w:r>
      <w:r w:rsidRPr="001D2635">
        <w:rPr>
          <w:rFonts w:ascii="Times New Roman" w:hAnsi="Times New Roman" w:cs="Times New Roman"/>
          <w:sz w:val="23"/>
          <w:szCs w:val="23"/>
          <w:rPrChange w:id="12" w:author="Wesley Maddox" w:date="2015-04-04T16:01:00Z">
            <w:rPr/>
          </w:rPrChange>
        </w:rPr>
        <w:t xml:space="preserve"> First, the biologically relevant pathway</w:t>
      </w:r>
      <w:r w:rsidR="00032349" w:rsidRPr="001D2635">
        <w:rPr>
          <w:rFonts w:ascii="Times New Roman" w:hAnsi="Times New Roman" w:cs="Times New Roman"/>
          <w:sz w:val="23"/>
          <w:szCs w:val="23"/>
          <w:rPrChange w:id="13" w:author="Wesley Maddox" w:date="2015-04-04T16:01:00Z">
            <w:rPr/>
          </w:rPrChange>
        </w:rPr>
        <w:t>s (exocytosis</w:t>
      </w:r>
      <w:ins w:id="14" w:author="Wesley Maddox" w:date="2015-04-04T15:39:00Z">
        <w:r w:rsidR="00F63996" w:rsidRPr="001D2635">
          <w:rPr>
            <w:rFonts w:ascii="Times New Roman" w:hAnsi="Times New Roman" w:cs="Times New Roman"/>
            <w:sz w:val="23"/>
            <w:szCs w:val="23"/>
            <w:rPrChange w:id="15" w:author="Wesley Maddox" w:date="2015-04-04T16:01:00Z">
              <w:rPr/>
            </w:rPrChange>
          </w:rPr>
          <w:t xml:space="preserve"> and</w:t>
        </w:r>
      </w:ins>
      <w:del w:id="16" w:author="Wesley Maddox" w:date="2015-04-04T15:39:00Z">
        <w:r w:rsidR="00032349" w:rsidRPr="001D2635" w:rsidDel="00F63996">
          <w:rPr>
            <w:rFonts w:ascii="Times New Roman" w:hAnsi="Times New Roman" w:cs="Times New Roman"/>
            <w:sz w:val="23"/>
            <w:szCs w:val="23"/>
            <w:rPrChange w:id="17" w:author="Wesley Maddox" w:date="2015-04-04T16:01:00Z">
              <w:rPr/>
            </w:rPrChange>
          </w:rPr>
          <w:delText>,</w:delText>
        </w:r>
      </w:del>
      <w:r w:rsidR="00032349" w:rsidRPr="001D2635">
        <w:rPr>
          <w:rFonts w:ascii="Times New Roman" w:hAnsi="Times New Roman" w:cs="Times New Roman"/>
          <w:sz w:val="23"/>
          <w:szCs w:val="23"/>
          <w:rPrChange w:id="18" w:author="Wesley Maddox" w:date="2015-04-04T16:01:00Z">
            <w:rPr/>
          </w:rPrChange>
        </w:rPr>
        <w:t xml:space="preserve"> endocytosis</w:t>
      </w:r>
      <w:ins w:id="19" w:author="Wesley Maddox" w:date="2015-04-04T15:39:00Z">
        <w:r w:rsidR="00F63996" w:rsidRPr="001D2635">
          <w:rPr>
            <w:rFonts w:ascii="Times New Roman" w:hAnsi="Times New Roman" w:cs="Times New Roman"/>
            <w:sz w:val="23"/>
            <w:szCs w:val="23"/>
            <w:rPrChange w:id="20" w:author="Wesley Maddox" w:date="2015-04-04T16:01:00Z">
              <w:rPr/>
            </w:rPrChange>
          </w:rPr>
          <w:t>)</w:t>
        </w:r>
      </w:ins>
      <w:del w:id="21" w:author="Wesley Maddox" w:date="2015-04-04T15:39:00Z">
        <w:r w:rsidR="00032349" w:rsidRPr="001D2635" w:rsidDel="00F63996">
          <w:rPr>
            <w:rFonts w:ascii="Times New Roman" w:hAnsi="Times New Roman" w:cs="Times New Roman"/>
            <w:sz w:val="23"/>
            <w:szCs w:val="23"/>
            <w:rPrChange w:id="22" w:author="Wesley Maddox" w:date="2015-04-04T16:01:00Z">
              <w:rPr/>
            </w:rPrChange>
          </w:rPr>
          <w:delText>, and</w:delText>
        </w:r>
        <w:r w:rsidRPr="001D2635" w:rsidDel="00F63996">
          <w:rPr>
            <w:rFonts w:ascii="Times New Roman" w:hAnsi="Times New Roman" w:cs="Times New Roman"/>
            <w:i/>
            <w:sz w:val="23"/>
            <w:szCs w:val="23"/>
            <w:rPrChange w:id="23" w:author="Wesley Maddox" w:date="2015-04-04T16:01:00Z">
              <w:rPr>
                <w:i/>
              </w:rPr>
            </w:rPrChange>
          </w:rPr>
          <w:delText>?)</w:delText>
        </w:r>
      </w:del>
      <w:r w:rsidRPr="001D2635">
        <w:rPr>
          <w:rFonts w:ascii="Times New Roman" w:hAnsi="Times New Roman" w:cs="Times New Roman"/>
          <w:sz w:val="23"/>
          <w:szCs w:val="23"/>
          <w:rPrChange w:id="24" w:author="Wesley Maddox" w:date="2015-04-04T16:01:00Z">
            <w:rPr/>
          </w:rPrChange>
        </w:rPr>
        <w:t xml:space="preserve"> will be determined using the KEGG database</w:t>
      </w:r>
      <w:ins w:id="25" w:author="Wesley Maddox" w:date="2015-04-04T15:42:00Z">
        <w:r w:rsidR="00F63996" w:rsidRPr="001D2635">
          <w:rPr>
            <w:rFonts w:ascii="Times New Roman" w:hAnsi="Times New Roman" w:cs="Times New Roman"/>
            <w:sz w:val="23"/>
            <w:szCs w:val="23"/>
            <w:rPrChange w:id="26" w:author="Wesley Maddox" w:date="2015-04-04T16:01:00Z">
              <w:rPr/>
            </w:rPrChange>
          </w:rPr>
          <w:fldChar w:fldCharType="begin"/>
        </w:r>
        <w:r w:rsidR="00F63996" w:rsidRPr="001D2635">
          <w:rPr>
            <w:rFonts w:ascii="Times New Roman" w:hAnsi="Times New Roman" w:cs="Times New Roman"/>
            <w:sz w:val="23"/>
            <w:szCs w:val="23"/>
            <w:rPrChange w:id="27" w:author="Wesley Maddox" w:date="2015-04-04T16:01:00Z">
              <w:rPr/>
            </w:rPrChange>
          </w:rPr>
          <w:instrText xml:space="preserve"> ADDIN ZOTERO_ITEM CSL_CITATION {"citationID":"15vfp2136d","properties":{"formattedCitation":"(Kanehisa and Goto, 2000)","plainCitation":"(Kanehisa and Goto, 2000)"},"citationItems":[{"id":524,"uris":["http://zotero.org/users/local/bcGP87uF/items/BSP29SST"],"uri":["http://zotero.org/users/local/bcGP87uF/items/BSP29SST"],"itemData":{"id":524,"type":"article-journal","title":"KEGG: kyoto encyclopedia of genes and genomes","container-title":"Nucleic Acids Research","page":"27-30","volume":"28","issue":"1","source":"PubMed","abstract":"KEGG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 genome.ad.jp/kegg/).","ISSN":"0305-1048","note":"PMID: 10592173\nPMCID: PMC102409","shortTitle":"KEGG","journalAbbreviation":"Nucleic Acids Res.","language":"eng","author":[{"family":"Kanehisa","given":"M."},{"family":"Goto","given":"S."}],"issued":{"date-parts":[["2000",1,1]]},"PMID":"10592173","PMCID":"PMC102409"}}],"schema":"https://github.com/citation-style-language/schema/raw/master/csl-citation.json"} </w:instrText>
        </w:r>
      </w:ins>
      <w:r w:rsidR="00F63996" w:rsidRPr="001D2635">
        <w:rPr>
          <w:rFonts w:ascii="Times New Roman" w:hAnsi="Times New Roman" w:cs="Times New Roman"/>
          <w:sz w:val="23"/>
          <w:szCs w:val="23"/>
          <w:rPrChange w:id="28" w:author="Wesley Maddox" w:date="2015-04-04T16:01:00Z">
            <w:rPr/>
          </w:rPrChange>
        </w:rPr>
        <w:fldChar w:fldCharType="separate"/>
      </w:r>
      <w:ins w:id="29" w:author="Wesley Maddox" w:date="2015-04-04T15:42:00Z">
        <w:r w:rsidR="00F63996" w:rsidRPr="001D2635">
          <w:rPr>
            <w:rFonts w:ascii="Times New Roman" w:hAnsi="Times New Roman" w:cs="Times New Roman"/>
            <w:sz w:val="23"/>
            <w:szCs w:val="23"/>
            <w:rPrChange w:id="30" w:author="Wesley Maddox" w:date="2015-04-04T16:01:00Z">
              <w:rPr/>
            </w:rPrChange>
          </w:rPr>
          <w:t>(Kanehisa and Goto, 2000)</w:t>
        </w:r>
        <w:r w:rsidR="00F63996" w:rsidRPr="001D2635">
          <w:rPr>
            <w:rFonts w:ascii="Times New Roman" w:hAnsi="Times New Roman" w:cs="Times New Roman"/>
            <w:sz w:val="23"/>
            <w:szCs w:val="23"/>
            <w:rPrChange w:id="31" w:author="Wesley Maddox" w:date="2015-04-04T16:01:00Z">
              <w:rPr/>
            </w:rPrChange>
          </w:rPr>
          <w:fldChar w:fldCharType="end"/>
        </w:r>
      </w:ins>
      <w:del w:id="32" w:author="Wesley Maddox" w:date="2015-04-04T15:42:00Z">
        <w:r w:rsidRPr="001D2635" w:rsidDel="00F63996">
          <w:rPr>
            <w:rFonts w:ascii="Times New Roman" w:hAnsi="Times New Roman" w:cs="Times New Roman"/>
            <w:sz w:val="23"/>
            <w:szCs w:val="23"/>
            <w:rPrChange w:id="33" w:author="Wesley Maddox" w:date="2015-04-04T16:01:00Z">
              <w:rPr/>
            </w:rPrChange>
          </w:rPr>
          <w:delText xml:space="preserve"> (KEGG citation)</w:delText>
        </w:r>
      </w:del>
      <w:r w:rsidRPr="001D2635">
        <w:rPr>
          <w:rFonts w:ascii="Times New Roman" w:hAnsi="Times New Roman" w:cs="Times New Roman"/>
          <w:sz w:val="23"/>
          <w:szCs w:val="23"/>
          <w:rPrChange w:id="34" w:author="Wesley Maddox" w:date="2015-04-04T16:01:00Z">
            <w:rPr/>
          </w:rPrChange>
        </w:rPr>
        <w:t>. Next, the proteins (and gene products) that make up these pathways will be identified and sent to the BIOGRID database</w:t>
      </w:r>
      <w:ins w:id="35" w:author="Wesley Maddox" w:date="2015-04-04T15:43:00Z">
        <w:r w:rsidR="00F63996" w:rsidRPr="001D2635">
          <w:rPr>
            <w:rFonts w:ascii="Times New Roman" w:hAnsi="Times New Roman" w:cs="Times New Roman"/>
            <w:sz w:val="23"/>
            <w:szCs w:val="23"/>
            <w:rPrChange w:id="36" w:author="Wesley Maddox" w:date="2015-04-04T16:01:00Z">
              <w:rPr/>
            </w:rPrChange>
          </w:rPr>
          <w:t xml:space="preserve"> </w:t>
        </w:r>
        <w:r w:rsidR="00F63996" w:rsidRPr="001D2635">
          <w:rPr>
            <w:rFonts w:ascii="Times New Roman" w:hAnsi="Times New Roman" w:cs="Times New Roman"/>
            <w:sz w:val="23"/>
            <w:szCs w:val="23"/>
            <w:rPrChange w:id="37" w:author="Wesley Maddox" w:date="2015-04-04T16:01:00Z">
              <w:rPr/>
            </w:rPrChange>
          </w:rPr>
          <w:fldChar w:fldCharType="begin"/>
        </w:r>
        <w:r w:rsidR="00F63996" w:rsidRPr="001D2635">
          <w:rPr>
            <w:rFonts w:ascii="Times New Roman" w:hAnsi="Times New Roman" w:cs="Times New Roman"/>
            <w:sz w:val="23"/>
            <w:szCs w:val="23"/>
            <w:rPrChange w:id="38" w:author="Wesley Maddox" w:date="2015-04-04T16:01:00Z">
              <w:rPr/>
            </w:rPrChange>
          </w:rPr>
          <w:instrText xml:space="preserve"> ADDIN ZOTERO_ITEM CSL_CITATION {"citationID":"a966hsd1c","properties":{"formattedCitation":"(Chatr-Aryamontri et al., 2015)","plainCitation":"(Chatr-Aryamontri et al., 2015)"},"citationItems":[{"id":526,"uris":["http://zotero.org/users/local/bcGP87uF/items/3TEKW9RN"],"uri":["http://zotero.org/users/local/bcGP87uF/items/3TEKW9RN"],"itemData":{"id":526,"type":"article-journal","title":"The BioGRID interaction database: 2015 update","container-title":"Nucleic Acids Research","page":"D470-478","volume":"43","issue":"Database issue","source":"PubMed","abstract":"The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749,912 interactions as drawn from 43,149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control.","DOI":"10.1093/nar/gku1204","ISSN":"1362-4962","note":"PMID: 25428363","shortTitle":"The BioGRID interaction database","journalAbbreviation":"Nucleic Acids Res.","language":"eng","author":[{"family":"Chatr-Aryamontri","given":"Andrew"},{"family":"Breitkreutz","given":"Bobby-Joe"},{"family":"Oughtred","given":"Rose"},{"family":"Boucher","given":"Lorrie"},{"family":"Heinicke","given":"Sven"},{"family":"Chen","given":"Daici"},{"family":"Stark","given":"Chris"},{"family":"Breitkreutz","given":"Ashton"},{"family":"Kolas","given":"Nadine"},{"family":"O'Donnell","given":"Lara"},{"family":"Reguly","given":"Teresa"},{"family":"Nixon","given":"Julie"},{"family":"Ramage","given":"Lindsay"},{"family":"Winter","given":"Andrew"},{"family":"Sellam","given":"Adnane"},{"family":"Chang","given":"Christie"},{"family":"Hirschman","given":"Jodi"},{"family":"Theesfeld","given":"Chandra"},{"family":"Rust","given":"Jennifer"},{"family":"Livstone","given":"Michael S."},{"family":"Dolinski","given":"Kara"},{"family":"Tyers","given":"Mike"}],"issued":{"date-parts":[["2015",1]]},"PMID":"25428363"}}],"schema":"https://github.com/citation-style-language/schema/raw/master/csl-citation.json"} </w:instrText>
        </w:r>
      </w:ins>
      <w:r w:rsidR="00F63996" w:rsidRPr="001D2635">
        <w:rPr>
          <w:rFonts w:ascii="Times New Roman" w:hAnsi="Times New Roman" w:cs="Times New Roman"/>
          <w:sz w:val="23"/>
          <w:szCs w:val="23"/>
          <w:rPrChange w:id="39" w:author="Wesley Maddox" w:date="2015-04-04T16:01:00Z">
            <w:rPr/>
          </w:rPrChange>
        </w:rPr>
        <w:fldChar w:fldCharType="separate"/>
      </w:r>
      <w:ins w:id="40" w:author="Wesley Maddox" w:date="2015-04-04T15:43:00Z">
        <w:r w:rsidR="00F63996" w:rsidRPr="001D2635">
          <w:rPr>
            <w:rFonts w:ascii="Times New Roman" w:hAnsi="Times New Roman" w:cs="Times New Roman"/>
            <w:sz w:val="23"/>
            <w:szCs w:val="23"/>
            <w:rPrChange w:id="41" w:author="Wesley Maddox" w:date="2015-04-04T16:01:00Z">
              <w:rPr/>
            </w:rPrChange>
          </w:rPr>
          <w:t>(Chatr-Aryamontri et al., 2015)</w:t>
        </w:r>
        <w:r w:rsidR="00F63996" w:rsidRPr="001D2635">
          <w:rPr>
            <w:rFonts w:ascii="Times New Roman" w:hAnsi="Times New Roman" w:cs="Times New Roman"/>
            <w:sz w:val="23"/>
            <w:szCs w:val="23"/>
            <w:rPrChange w:id="42" w:author="Wesley Maddox" w:date="2015-04-04T16:01:00Z">
              <w:rPr/>
            </w:rPrChange>
          </w:rPr>
          <w:fldChar w:fldCharType="end"/>
        </w:r>
      </w:ins>
      <w:del w:id="43" w:author="Wesley Maddox" w:date="2015-04-04T15:43:00Z">
        <w:r w:rsidRPr="001D2635" w:rsidDel="00F63996">
          <w:rPr>
            <w:rFonts w:ascii="Times New Roman" w:hAnsi="Times New Roman" w:cs="Times New Roman"/>
            <w:sz w:val="23"/>
            <w:szCs w:val="23"/>
            <w:rPrChange w:id="44" w:author="Wesley Maddox" w:date="2015-04-04T16:01:00Z">
              <w:rPr/>
            </w:rPrChange>
          </w:rPr>
          <w:delText xml:space="preserve"> </w:delText>
        </w:r>
      </w:del>
      <w:del w:id="45" w:author="Wesley Maddox" w:date="2015-04-04T15:42:00Z">
        <w:r w:rsidRPr="001D2635" w:rsidDel="00F63996">
          <w:rPr>
            <w:rFonts w:ascii="Times New Roman" w:hAnsi="Times New Roman" w:cs="Times New Roman"/>
            <w:sz w:val="23"/>
            <w:szCs w:val="23"/>
            <w:rPrChange w:id="46" w:author="Wesley Maddox" w:date="2015-04-04T16:01:00Z">
              <w:rPr/>
            </w:rPrChange>
          </w:rPr>
          <w:delText>(BIOGRID citation)</w:delText>
        </w:r>
      </w:del>
      <w:ins w:id="47" w:author="Wesley Maddox" w:date="2015-04-04T15:43:00Z">
        <w:r w:rsidR="00F63996" w:rsidRPr="001D2635">
          <w:rPr>
            <w:rFonts w:ascii="Times New Roman" w:hAnsi="Times New Roman" w:cs="Times New Roman"/>
            <w:sz w:val="23"/>
            <w:szCs w:val="23"/>
            <w:rPrChange w:id="48" w:author="Wesley Maddox" w:date="2015-04-04T16:01:00Z">
              <w:rPr/>
            </w:rPrChange>
          </w:rPr>
          <w:t xml:space="preserve">. </w:t>
        </w:r>
      </w:ins>
      <w:del w:id="49" w:author="Wesley Maddox" w:date="2015-04-04T15:42:00Z">
        <w:r w:rsidRPr="001D2635" w:rsidDel="00F63996">
          <w:rPr>
            <w:rFonts w:ascii="Times New Roman" w:hAnsi="Times New Roman" w:cs="Times New Roman"/>
            <w:sz w:val="23"/>
            <w:szCs w:val="23"/>
            <w:rPrChange w:id="50" w:author="Wesley Maddox" w:date="2015-04-04T16:01:00Z">
              <w:rPr/>
            </w:rPrChange>
          </w:rPr>
          <w:delText xml:space="preserve">. </w:delText>
        </w:r>
      </w:del>
      <w:ins w:id="51" w:author="Wesley Maddox" w:date="2015-04-04T15:43:00Z">
        <w:r w:rsidR="00F63996" w:rsidRPr="001D2635">
          <w:rPr>
            <w:rFonts w:ascii="Times New Roman" w:hAnsi="Times New Roman" w:cs="Times New Roman"/>
            <w:sz w:val="23"/>
            <w:szCs w:val="23"/>
            <w:rPrChange w:id="52" w:author="Wesley Maddox" w:date="2015-04-04T16:01:00Z">
              <w:rPr/>
            </w:rPrChange>
          </w:rPr>
          <w:t>The</w:t>
        </w:r>
      </w:ins>
      <w:del w:id="53" w:author="Wesley Maddox" w:date="2015-04-04T15:42:00Z">
        <w:r w:rsidRPr="001D2635" w:rsidDel="00F63996">
          <w:rPr>
            <w:rFonts w:ascii="Times New Roman" w:hAnsi="Times New Roman" w:cs="Times New Roman"/>
            <w:sz w:val="23"/>
            <w:szCs w:val="23"/>
            <w:rPrChange w:id="54" w:author="Wesley Maddox" w:date="2015-04-04T16:01:00Z">
              <w:rPr/>
            </w:rPrChange>
          </w:rPr>
          <w:delText>T</w:delText>
        </w:r>
      </w:del>
      <w:del w:id="55" w:author="Wesley Maddox" w:date="2015-04-04T15:43:00Z">
        <w:r w:rsidRPr="001D2635" w:rsidDel="00F63996">
          <w:rPr>
            <w:rFonts w:ascii="Times New Roman" w:hAnsi="Times New Roman" w:cs="Times New Roman"/>
            <w:sz w:val="23"/>
            <w:szCs w:val="23"/>
            <w:rPrChange w:id="56" w:author="Wesley Maddox" w:date="2015-04-04T16:01:00Z">
              <w:rPr/>
            </w:rPrChange>
          </w:rPr>
          <w:delText>he</w:delText>
        </w:r>
      </w:del>
      <w:r w:rsidRPr="001D2635">
        <w:rPr>
          <w:rFonts w:ascii="Times New Roman" w:hAnsi="Times New Roman" w:cs="Times New Roman"/>
          <w:sz w:val="23"/>
          <w:szCs w:val="23"/>
          <w:rPrChange w:id="57" w:author="Wesley Maddox" w:date="2015-04-04T16:01:00Z">
            <w:rPr/>
          </w:rPrChange>
        </w:rPr>
        <w:t xml:space="preserve"> interactions between these proteins will then be constructed into a single PPI network</w:t>
      </w:r>
      <w:del w:id="58" w:author="Wesley Maddox" w:date="2015-04-04T15:42:00Z">
        <w:r w:rsidRPr="001D2635" w:rsidDel="00F63996">
          <w:rPr>
            <w:rFonts w:ascii="Times New Roman" w:hAnsi="Times New Roman" w:cs="Times New Roman"/>
            <w:sz w:val="23"/>
            <w:szCs w:val="23"/>
            <w:rPrChange w:id="59" w:author="Wesley Maddox" w:date="2015-04-04T16:01:00Z">
              <w:rPr/>
            </w:rPrChange>
          </w:rPr>
          <w:delText xml:space="preserve"> (the ‘Full’ set)</w:delText>
        </w:r>
      </w:del>
      <w:r w:rsidRPr="001D2635">
        <w:rPr>
          <w:rFonts w:ascii="Times New Roman" w:hAnsi="Times New Roman" w:cs="Times New Roman"/>
          <w:sz w:val="23"/>
          <w:szCs w:val="23"/>
          <w:rPrChange w:id="60" w:author="Wesley Maddox" w:date="2015-04-04T16:01:00Z">
            <w:rPr/>
          </w:rPrChange>
        </w:rPr>
        <w:t>.</w:t>
      </w:r>
    </w:p>
    <w:p w:rsidR="00BF632D" w:rsidRPr="001D2635" w:rsidRDefault="00BF632D">
      <w:pPr>
        <w:rPr>
          <w:rFonts w:ascii="Times New Roman" w:hAnsi="Times New Roman" w:cs="Times New Roman"/>
          <w:i/>
          <w:sz w:val="23"/>
          <w:szCs w:val="23"/>
          <w:rPrChange w:id="61" w:author="Wesley Maddox" w:date="2015-04-04T16:01:00Z">
            <w:rPr>
              <w:i/>
            </w:rPr>
          </w:rPrChange>
        </w:rPr>
      </w:pPr>
      <w:r w:rsidRPr="001D2635">
        <w:rPr>
          <w:rFonts w:ascii="Times New Roman" w:hAnsi="Times New Roman" w:cs="Times New Roman"/>
          <w:i/>
          <w:sz w:val="23"/>
          <w:szCs w:val="23"/>
          <w:rPrChange w:id="62" w:author="Wesley Maddox" w:date="2015-04-04T16:01:00Z">
            <w:rPr>
              <w:i/>
            </w:rPr>
          </w:rPrChange>
        </w:rPr>
        <w:t>Rich-Club Analysis</w:t>
      </w:r>
    </w:p>
    <w:p w:rsidR="00632683" w:rsidRPr="001D2635" w:rsidRDefault="00786F2D">
      <w:pPr>
        <w:rPr>
          <w:rFonts w:ascii="Times New Roman" w:eastAsiaTheme="minorEastAsia" w:hAnsi="Times New Roman" w:cs="Times New Roman"/>
          <w:sz w:val="23"/>
          <w:szCs w:val="23"/>
          <w:rPrChange w:id="63" w:author="Wesley Maddox" w:date="2015-04-04T16:01:00Z">
            <w:rPr>
              <w:rFonts w:eastAsiaTheme="minorEastAsia"/>
            </w:rPr>
          </w:rPrChange>
        </w:rPr>
      </w:pPr>
      <w:r w:rsidRPr="001D2635">
        <w:rPr>
          <w:rFonts w:ascii="Times New Roman" w:hAnsi="Times New Roman" w:cs="Times New Roman"/>
          <w:noProof/>
          <w:sz w:val="23"/>
          <w:szCs w:val="23"/>
          <w:rPrChange w:id="64" w:author="Wesley Maddox" w:date="2015-04-04T16:01:00Z">
            <w:rPr>
              <w:noProof/>
            </w:rPr>
          </w:rPrChange>
        </w:rPr>
        <mc:AlternateContent>
          <mc:Choice Requires="wps">
            <w:drawing>
              <wp:anchor distT="45720" distB="45720" distL="114300" distR="114300" simplePos="0" relativeHeight="251659264" behindDoc="0" locked="0" layoutInCell="1" allowOverlap="1">
                <wp:simplePos x="0" y="0"/>
                <wp:positionH relativeFrom="column">
                  <wp:posOffset>5514975</wp:posOffset>
                </wp:positionH>
                <wp:positionV relativeFrom="paragraph">
                  <wp:posOffset>620395</wp:posOffset>
                </wp:positionV>
                <wp:extent cx="3810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solidFill>
                          <a:srgbClr val="FFFFFF"/>
                        </a:solidFill>
                        <a:ln w="9525">
                          <a:solidFill>
                            <a:schemeClr val="bg1"/>
                          </a:solidFill>
                          <a:miter lim="800000"/>
                          <a:headEnd/>
                          <a:tailEnd/>
                        </a:ln>
                      </wps:spPr>
                      <wps:txbx>
                        <w:txbxContent>
                          <w:p w:rsidR="00716D26" w:rsidRDefault="00716D2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4.25pt;margin-top:48.85pt;width:30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" strokecolor="white [3212]">
                <v:textbox>
                  <w:txbxContent>
                    <w:p w:rsidR="00716D26" w:rsidRDefault="00716D26">
                      <w:r>
                        <w:t>(1)</w:t>
                      </w:r>
                    </w:p>
                  </w:txbxContent>
                </v:textbox>
                <w10:wrap type="square"/>
              </v:shape>
            </w:pict>
          </mc:Fallback>
        </mc:AlternateContent>
      </w:r>
      <w:r w:rsidR="00632683" w:rsidRPr="001D2635">
        <w:rPr>
          <w:rFonts w:ascii="Times New Roman" w:hAnsi="Times New Roman" w:cs="Times New Roman"/>
          <w:sz w:val="23"/>
          <w:szCs w:val="23"/>
          <w:rPrChange w:id="65" w:author="Wesley Maddox" w:date="2015-04-04T16:01:00Z">
            <w:rPr/>
          </w:rPrChange>
        </w:rPr>
        <w:t>In order to determine the biological significance of the “core” proteins in our full PPI network, it is necessary to utilize network analysis. One measure of determining the significance of the “core” nodes in an undirected network is called the rich-club coefficient. This measure is described by the equation,</w:t>
      </w:r>
      <w:r w:rsidR="00632683" w:rsidRPr="001D2635">
        <w:rPr>
          <w:rFonts w:ascii="Times New Roman" w:hAnsi="Times New Roman" w:cs="Times New Roman"/>
          <w:sz w:val="23"/>
          <w:szCs w:val="23"/>
          <w:rPrChange w:id="66" w:author="Wesley Maddox" w:date="2015-04-04T16:01:00Z">
            <w:rPr/>
          </w:rPrChange>
        </w:rPr>
        <w:br/>
      </w:r>
      <m:oMathPara>
        <m:oMath>
          <m:r>
            <w:rPr>
              <w:rFonts w:ascii="Cambria Math" w:hAnsi="Cambria Math" w:cs="Times New Roman"/>
              <w:sz w:val="23"/>
              <w:szCs w:val="23"/>
              <w:rPrChange w:id="67" w:author="Wesley Maddox" w:date="2015-04-04T16:01:00Z">
                <w:rPr>
                  <w:rFonts w:ascii="Cambria Math" w:hAnsi="Cambria Math"/>
                </w:rPr>
              </w:rPrChange>
            </w:rPr>
            <m:t>ϕ</m:t>
          </m:r>
          <m:d>
            <m:dPr>
              <m:ctrlPr>
                <w:rPr>
                  <w:rFonts w:ascii="Cambria Math" w:hAnsi="Cambria Math" w:cs="Times New Roman"/>
                  <w:i/>
                  <w:sz w:val="23"/>
                  <w:szCs w:val="23"/>
                  <w:rPrChange w:id="68" w:author="Wesley Maddox" w:date="2015-04-04T16:01:00Z">
                    <w:rPr>
                      <w:rFonts w:ascii="Cambria Math" w:hAnsi="Cambria Math"/>
                      <w:i/>
                    </w:rPr>
                  </w:rPrChange>
                </w:rPr>
              </m:ctrlPr>
            </m:dPr>
            <m:e>
              <m:r>
                <w:rPr>
                  <w:rFonts w:ascii="Cambria Math" w:hAnsi="Cambria Math" w:cs="Times New Roman"/>
                  <w:sz w:val="23"/>
                  <w:szCs w:val="23"/>
                  <w:rPrChange w:id="69" w:author="Wesley Maddox" w:date="2015-04-04T16:01:00Z">
                    <w:rPr>
                      <w:rFonts w:ascii="Cambria Math" w:hAnsi="Cambria Math"/>
                    </w:rPr>
                  </w:rPrChange>
                </w:rPr>
                <m:t>k</m:t>
              </m:r>
            </m:e>
          </m:d>
          <m:r>
            <w:rPr>
              <w:rFonts w:ascii="Cambria Math" w:hAnsi="Cambria Math" w:cs="Times New Roman"/>
              <w:sz w:val="23"/>
              <w:szCs w:val="23"/>
              <w:rPrChange w:id="70" w:author="Wesley Maddox" w:date="2015-04-04T16:01:00Z">
                <w:rPr>
                  <w:rFonts w:ascii="Cambria Math" w:hAnsi="Cambria Math"/>
                </w:rPr>
              </w:rPrChange>
            </w:rPr>
            <m:t>=</m:t>
          </m:r>
          <m:f>
            <m:fPr>
              <m:ctrlPr>
                <w:rPr>
                  <w:rFonts w:ascii="Cambria Math" w:hAnsi="Cambria Math" w:cs="Times New Roman"/>
                  <w:i/>
                  <w:sz w:val="23"/>
                  <w:szCs w:val="23"/>
                  <w:rPrChange w:id="71" w:author="Wesley Maddox" w:date="2015-04-04T16:01:00Z">
                    <w:rPr>
                      <w:rFonts w:ascii="Cambria Math" w:hAnsi="Cambria Math"/>
                      <w:i/>
                    </w:rPr>
                  </w:rPrChange>
                </w:rPr>
              </m:ctrlPr>
            </m:fPr>
            <m:num>
              <m:r>
                <w:rPr>
                  <w:rFonts w:ascii="Cambria Math" w:hAnsi="Cambria Math" w:cs="Times New Roman"/>
                  <w:sz w:val="23"/>
                  <w:szCs w:val="23"/>
                  <w:rPrChange w:id="72" w:author="Wesley Maddox" w:date="2015-04-04T16:01:00Z">
                    <w:rPr>
                      <w:rFonts w:ascii="Cambria Math" w:hAnsi="Cambria Math"/>
                    </w:rPr>
                  </w:rPrChange>
                </w:rPr>
                <m:t>2</m:t>
              </m:r>
              <m:sSub>
                <m:sSubPr>
                  <m:ctrlPr>
                    <w:rPr>
                      <w:rFonts w:ascii="Cambria Math" w:hAnsi="Cambria Math" w:cs="Times New Roman"/>
                      <w:i/>
                      <w:sz w:val="23"/>
                      <w:szCs w:val="23"/>
                      <w:rPrChange w:id="73" w:author="Wesley Maddox" w:date="2015-04-04T16:01:00Z">
                        <w:rPr>
                          <w:rFonts w:ascii="Cambria Math" w:hAnsi="Cambria Math"/>
                          <w:i/>
                        </w:rPr>
                      </w:rPrChange>
                    </w:rPr>
                  </m:ctrlPr>
                </m:sSubPr>
                <m:e>
                  <m:r>
                    <w:rPr>
                      <w:rFonts w:ascii="Cambria Math" w:hAnsi="Cambria Math" w:cs="Times New Roman"/>
                      <w:sz w:val="23"/>
                      <w:szCs w:val="23"/>
                      <w:rPrChange w:id="74" w:author="Wesley Maddox" w:date="2015-04-04T16:01:00Z">
                        <w:rPr>
                          <w:rFonts w:ascii="Cambria Math" w:hAnsi="Cambria Math"/>
                        </w:rPr>
                      </w:rPrChange>
                    </w:rPr>
                    <m:t>E</m:t>
                  </m:r>
                </m:e>
                <m:sub>
                  <m:r>
                    <w:rPr>
                      <w:rFonts w:ascii="Cambria Math" w:hAnsi="Cambria Math" w:cs="Times New Roman"/>
                      <w:sz w:val="23"/>
                      <w:szCs w:val="23"/>
                      <w:rPrChange w:id="75" w:author="Wesley Maddox" w:date="2015-04-04T16:01:00Z">
                        <w:rPr>
                          <w:rFonts w:ascii="Cambria Math" w:hAnsi="Cambria Math"/>
                        </w:rPr>
                      </w:rPrChange>
                    </w:rPr>
                    <m:t>&gt;k</m:t>
                  </m:r>
                </m:sub>
              </m:sSub>
            </m:num>
            <m:den>
              <m:sSub>
                <m:sSubPr>
                  <m:ctrlPr>
                    <w:rPr>
                      <w:rFonts w:ascii="Cambria Math" w:hAnsi="Cambria Math" w:cs="Times New Roman"/>
                      <w:i/>
                      <w:sz w:val="23"/>
                      <w:szCs w:val="23"/>
                      <w:rPrChange w:id="76" w:author="Wesley Maddox" w:date="2015-04-04T16:01:00Z">
                        <w:rPr>
                          <w:rFonts w:ascii="Cambria Math" w:hAnsi="Cambria Math"/>
                          <w:i/>
                        </w:rPr>
                      </w:rPrChange>
                    </w:rPr>
                  </m:ctrlPr>
                </m:sSubPr>
                <m:e>
                  <m:r>
                    <w:rPr>
                      <w:rFonts w:ascii="Cambria Math" w:hAnsi="Cambria Math" w:cs="Times New Roman"/>
                      <w:sz w:val="23"/>
                      <w:szCs w:val="23"/>
                      <w:rPrChange w:id="77" w:author="Wesley Maddox" w:date="2015-04-04T16:01:00Z">
                        <w:rPr>
                          <w:rFonts w:ascii="Cambria Math" w:hAnsi="Cambria Math"/>
                        </w:rPr>
                      </w:rPrChange>
                    </w:rPr>
                    <m:t>N</m:t>
                  </m:r>
                </m:e>
                <m:sub>
                  <m:r>
                    <w:rPr>
                      <w:rFonts w:ascii="Cambria Math" w:hAnsi="Cambria Math" w:cs="Times New Roman"/>
                      <w:sz w:val="23"/>
                      <w:szCs w:val="23"/>
                      <w:rPrChange w:id="78" w:author="Wesley Maddox" w:date="2015-04-04T16:01:00Z">
                        <w:rPr>
                          <w:rFonts w:ascii="Cambria Math" w:hAnsi="Cambria Math"/>
                        </w:rPr>
                      </w:rPrChange>
                    </w:rPr>
                    <m:t>&gt;k</m:t>
                  </m:r>
                </m:sub>
              </m:sSub>
              <m:d>
                <m:dPr>
                  <m:ctrlPr>
                    <w:rPr>
                      <w:rFonts w:ascii="Cambria Math" w:hAnsi="Cambria Math" w:cs="Times New Roman"/>
                      <w:i/>
                      <w:sz w:val="23"/>
                      <w:szCs w:val="23"/>
                      <w:rPrChange w:id="79" w:author="Wesley Maddox" w:date="2015-04-04T16:01:00Z">
                        <w:rPr>
                          <w:rFonts w:ascii="Cambria Math" w:hAnsi="Cambria Math"/>
                          <w:i/>
                        </w:rPr>
                      </w:rPrChange>
                    </w:rPr>
                  </m:ctrlPr>
                </m:dPr>
                <m:e>
                  <m:sSub>
                    <m:sSubPr>
                      <m:ctrlPr>
                        <w:rPr>
                          <w:rFonts w:ascii="Cambria Math" w:hAnsi="Cambria Math" w:cs="Times New Roman"/>
                          <w:i/>
                          <w:sz w:val="23"/>
                          <w:szCs w:val="23"/>
                          <w:rPrChange w:id="80" w:author="Wesley Maddox" w:date="2015-04-04T16:01:00Z">
                            <w:rPr>
                              <w:rFonts w:ascii="Cambria Math" w:hAnsi="Cambria Math"/>
                              <w:i/>
                            </w:rPr>
                          </w:rPrChange>
                        </w:rPr>
                      </m:ctrlPr>
                    </m:sSubPr>
                    <m:e>
                      <m:r>
                        <w:rPr>
                          <w:rFonts w:ascii="Cambria Math" w:hAnsi="Cambria Math" w:cs="Times New Roman"/>
                          <w:sz w:val="23"/>
                          <w:szCs w:val="23"/>
                          <w:rPrChange w:id="81" w:author="Wesley Maddox" w:date="2015-04-04T16:01:00Z">
                            <w:rPr>
                              <w:rFonts w:ascii="Cambria Math" w:hAnsi="Cambria Math"/>
                            </w:rPr>
                          </w:rPrChange>
                        </w:rPr>
                        <m:t>N</m:t>
                      </m:r>
                    </m:e>
                    <m:sub>
                      <m:r>
                        <w:rPr>
                          <w:rFonts w:ascii="Cambria Math" w:hAnsi="Cambria Math" w:cs="Times New Roman"/>
                          <w:sz w:val="23"/>
                          <w:szCs w:val="23"/>
                          <w:rPrChange w:id="82" w:author="Wesley Maddox" w:date="2015-04-04T16:01:00Z">
                            <w:rPr>
                              <w:rFonts w:ascii="Cambria Math" w:hAnsi="Cambria Math"/>
                            </w:rPr>
                          </w:rPrChange>
                        </w:rPr>
                        <m:t>&gt;k</m:t>
                      </m:r>
                    </m:sub>
                  </m:sSub>
                  <m:r>
                    <w:rPr>
                      <w:rFonts w:ascii="Cambria Math" w:hAnsi="Cambria Math" w:cs="Times New Roman"/>
                      <w:sz w:val="23"/>
                      <w:szCs w:val="23"/>
                      <w:rPrChange w:id="83" w:author="Wesley Maddox" w:date="2015-04-04T16:01:00Z">
                        <w:rPr>
                          <w:rFonts w:ascii="Cambria Math" w:hAnsi="Cambria Math"/>
                        </w:rPr>
                      </w:rPrChange>
                    </w:rPr>
                    <m:t>-1</m:t>
                  </m:r>
                </m:e>
              </m:d>
            </m:den>
          </m:f>
        </m:oMath>
      </m:oMathPara>
    </w:p>
    <w:p w:rsidR="00786F2D" w:rsidRPr="001D2635" w:rsidRDefault="00E96DF5">
      <w:pPr>
        <w:rPr>
          <w:rFonts w:ascii="Times New Roman" w:eastAsiaTheme="minorEastAsia" w:hAnsi="Times New Roman" w:cs="Times New Roman"/>
          <w:sz w:val="23"/>
          <w:szCs w:val="23"/>
          <w:rPrChange w:id="84" w:author="Wesley Maddox" w:date="2015-04-04T16:01:00Z">
            <w:rPr>
              <w:rFonts w:eastAsiaTheme="minorEastAsia"/>
            </w:rPr>
          </w:rPrChange>
        </w:rPr>
      </w:pPr>
      <w:r w:rsidRPr="001D2635">
        <w:rPr>
          <w:rFonts w:ascii="Times New Roman" w:eastAsiaTheme="minorEastAsia" w:hAnsi="Times New Roman" w:cs="Times New Roman"/>
          <w:noProof/>
          <w:sz w:val="23"/>
          <w:szCs w:val="23"/>
          <w:rPrChange w:id="85" w:author="Wesley Maddox" w:date="2015-04-04T16:01:00Z">
            <w:rPr>
              <w:rFonts w:eastAsiaTheme="minorEastAsia"/>
              <w:noProof/>
            </w:rPr>
          </w:rPrChange>
        </w:rPr>
        <mc:AlternateContent>
          <mc:Choice Requires="wps">
            <w:drawing>
              <wp:anchor distT="45720" distB="45720" distL="114300" distR="114300" simplePos="0" relativeHeight="251661312" behindDoc="0" locked="0" layoutInCell="1" allowOverlap="1" wp14:anchorId="0003E19D" wp14:editId="2FF2FD5B">
                <wp:simplePos x="0" y="0"/>
                <wp:positionH relativeFrom="column">
                  <wp:posOffset>5495925</wp:posOffset>
                </wp:positionH>
                <wp:positionV relativeFrom="paragraph">
                  <wp:posOffset>1543685</wp:posOffset>
                </wp:positionV>
                <wp:extent cx="390525" cy="323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23850"/>
                        </a:xfrm>
                        <a:prstGeom prst="rect">
                          <a:avLst/>
                        </a:prstGeom>
                        <a:solidFill>
                          <a:srgbClr val="FFFFFF"/>
                        </a:solidFill>
                        <a:ln w="9525">
                          <a:solidFill>
                            <a:schemeClr val="bg1"/>
                          </a:solidFill>
                          <a:miter lim="800000"/>
                          <a:headEnd/>
                          <a:tailEnd/>
                        </a:ln>
                      </wps:spPr>
                      <wps:txbx>
                        <w:txbxContent>
                          <w:p w:rsidR="00716D26" w:rsidRDefault="00716D2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3E19D" id="_x0000_s1027" type="#_x0000_t202" style="position:absolute;margin-left:432.75pt;margin-top:121.55pt;width:30.7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" strokecolor="white [3212]">
                <v:textbox>
                  <w:txbxContent>
                    <w:p w:rsidR="00716D26" w:rsidRDefault="00716D26">
                      <w:r>
                        <w:t>(2)</w:t>
                      </w:r>
                    </w:p>
                  </w:txbxContent>
                </v:textbox>
                <w10:wrap type="square"/>
              </v:shape>
            </w:pict>
          </mc:Fallback>
        </mc:AlternateContent>
      </w:r>
      <w:proofErr w:type="gramStart"/>
      <w:r w:rsidR="00786F2D" w:rsidRPr="001D2635">
        <w:rPr>
          <w:rFonts w:ascii="Times New Roman" w:eastAsiaTheme="minorEastAsia" w:hAnsi="Times New Roman" w:cs="Times New Roman"/>
          <w:sz w:val="23"/>
          <w:szCs w:val="23"/>
          <w:rPrChange w:id="86" w:author="Wesley Maddox" w:date="2015-04-04T16:01:00Z">
            <w:rPr>
              <w:rFonts w:eastAsiaTheme="minorEastAsia"/>
            </w:rPr>
          </w:rPrChange>
        </w:rPr>
        <w:t>w</w:t>
      </w:r>
      <w:proofErr w:type="gramEnd"/>
      <w:r w:rsidR="00632683" w:rsidRPr="001D2635">
        <w:rPr>
          <w:rFonts w:ascii="Times New Roman" w:eastAsiaTheme="minorEastAsia" w:hAnsi="Times New Roman" w:cs="Times New Roman"/>
          <w:sz w:val="23"/>
          <w:szCs w:val="23"/>
          <w:rPrChange w:id="87" w:author="Wesley Maddox" w:date="2015-04-04T16:01:00Z">
            <w:rPr>
              <w:rFonts w:eastAsiaTheme="minorEastAsia"/>
            </w:rPr>
          </w:rPrChange>
        </w:rPr>
        <w:t xml:space="preserve">here </w:t>
      </w:r>
      <m:oMath>
        <m:r>
          <w:rPr>
            <w:rFonts w:ascii="Cambria Math" w:eastAsiaTheme="minorEastAsia" w:hAnsi="Cambria Math" w:cs="Times New Roman"/>
            <w:sz w:val="23"/>
            <w:szCs w:val="23"/>
            <w:rPrChange w:id="88" w:author="Wesley Maddox" w:date="2015-04-04T16:01:00Z">
              <w:rPr>
                <w:rFonts w:ascii="Cambria Math" w:eastAsiaTheme="minorEastAsia" w:hAnsi="Cambria Math"/>
              </w:rPr>
            </w:rPrChange>
          </w:rPr>
          <m:t>ϕ(k)</m:t>
        </m:r>
      </m:oMath>
      <w:r w:rsidR="00786F2D" w:rsidRPr="001D2635">
        <w:rPr>
          <w:rFonts w:ascii="Times New Roman" w:eastAsiaTheme="minorEastAsia" w:hAnsi="Times New Roman" w:cs="Times New Roman"/>
          <w:sz w:val="23"/>
          <w:szCs w:val="23"/>
          <w:rPrChange w:id="89" w:author="Wesley Maddox" w:date="2015-04-04T16:01:00Z">
            <w:rPr>
              <w:rFonts w:eastAsiaTheme="minorEastAsia"/>
            </w:rPr>
          </w:rPrChange>
        </w:rPr>
        <w:t xml:space="preserve"> describes the value of the rich-club coefficient at the specified value of </w:t>
      </w:r>
      <m:oMath>
        <m:r>
          <w:rPr>
            <w:rFonts w:ascii="Cambria Math" w:eastAsiaTheme="minorEastAsia" w:hAnsi="Cambria Math" w:cs="Times New Roman"/>
            <w:sz w:val="23"/>
            <w:szCs w:val="23"/>
            <w:rPrChange w:id="90" w:author="Wesley Maddox" w:date="2015-04-04T16:01:00Z">
              <w:rPr>
                <w:rFonts w:ascii="Cambria Math" w:eastAsiaTheme="minorEastAsia" w:hAnsi="Cambria Math"/>
              </w:rPr>
            </w:rPrChange>
          </w:rPr>
          <m:t>k</m:t>
        </m:r>
      </m:oMath>
      <w:r w:rsidR="00786F2D" w:rsidRPr="001D2635">
        <w:rPr>
          <w:rFonts w:ascii="Times New Roman" w:eastAsiaTheme="minorEastAsia" w:hAnsi="Times New Roman" w:cs="Times New Roman"/>
          <w:sz w:val="23"/>
          <w:szCs w:val="23"/>
          <w:rPrChange w:id="91" w:author="Wesley Maddox" w:date="2015-04-04T16:01:00Z">
            <w:rPr>
              <w:rFonts w:eastAsiaTheme="minorEastAsia"/>
            </w:rPr>
          </w:rPrChange>
        </w:rPr>
        <w:t xml:space="preserve">, </w:t>
      </w:r>
      <m:oMath>
        <m:sSub>
          <m:sSubPr>
            <m:ctrlPr>
              <w:rPr>
                <w:rFonts w:ascii="Cambria Math" w:eastAsiaTheme="minorEastAsia" w:hAnsi="Cambria Math" w:cs="Times New Roman"/>
                <w:i/>
                <w:sz w:val="23"/>
                <w:szCs w:val="23"/>
                <w:rPrChange w:id="92"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93" w:author="Wesley Maddox" w:date="2015-04-04T16:01:00Z">
                  <w:rPr>
                    <w:rFonts w:ascii="Cambria Math" w:eastAsiaTheme="minorEastAsia" w:hAnsi="Cambria Math"/>
                  </w:rPr>
                </w:rPrChange>
              </w:rPr>
              <m:t>N</m:t>
            </m:r>
          </m:e>
          <m:sub>
            <m:r>
              <w:rPr>
                <w:rFonts w:ascii="Cambria Math" w:eastAsiaTheme="minorEastAsia" w:hAnsi="Cambria Math" w:cs="Times New Roman"/>
                <w:sz w:val="23"/>
                <w:szCs w:val="23"/>
                <w:rPrChange w:id="94" w:author="Wesley Maddox" w:date="2015-04-04T16:01:00Z">
                  <w:rPr>
                    <w:rFonts w:ascii="Cambria Math" w:eastAsiaTheme="minorEastAsia" w:hAnsi="Cambria Math"/>
                  </w:rPr>
                </w:rPrChange>
              </w:rPr>
              <m:t>&gt;k</m:t>
            </m:r>
          </m:sub>
        </m:sSub>
      </m:oMath>
      <w:r w:rsidR="00786F2D" w:rsidRPr="001D2635">
        <w:rPr>
          <w:rFonts w:ascii="Times New Roman" w:eastAsiaTheme="minorEastAsia" w:hAnsi="Times New Roman" w:cs="Times New Roman"/>
          <w:sz w:val="23"/>
          <w:szCs w:val="23"/>
          <w:rPrChange w:id="95" w:author="Wesley Maddox" w:date="2015-04-04T16:01:00Z">
            <w:rPr>
              <w:rFonts w:eastAsiaTheme="minorEastAsia"/>
            </w:rPr>
          </w:rPrChange>
        </w:rPr>
        <w:t xml:space="preserve"> is the number of nodes with degree greater than </w:t>
      </w:r>
      <m:oMath>
        <m:r>
          <w:rPr>
            <w:rFonts w:ascii="Cambria Math" w:eastAsiaTheme="minorEastAsia" w:hAnsi="Cambria Math" w:cs="Times New Roman"/>
            <w:sz w:val="23"/>
            <w:szCs w:val="23"/>
            <w:rPrChange w:id="96" w:author="Wesley Maddox" w:date="2015-04-04T16:01:00Z">
              <w:rPr>
                <w:rFonts w:ascii="Cambria Math" w:eastAsiaTheme="minorEastAsia" w:hAnsi="Cambria Math"/>
              </w:rPr>
            </w:rPrChange>
          </w:rPr>
          <m:t>k</m:t>
        </m:r>
      </m:oMath>
      <w:r w:rsidR="00786F2D" w:rsidRPr="001D2635">
        <w:rPr>
          <w:rFonts w:ascii="Times New Roman" w:eastAsiaTheme="minorEastAsia" w:hAnsi="Times New Roman" w:cs="Times New Roman"/>
          <w:sz w:val="23"/>
          <w:szCs w:val="23"/>
          <w:rPrChange w:id="97" w:author="Wesley Maddox" w:date="2015-04-04T16:01:00Z">
            <w:rPr>
              <w:rFonts w:eastAsiaTheme="minorEastAsia"/>
            </w:rPr>
          </w:rPrChange>
        </w:rPr>
        <w:t xml:space="preserve">, and </w:t>
      </w:r>
      <m:oMath>
        <m:sSub>
          <m:sSubPr>
            <m:ctrlPr>
              <w:rPr>
                <w:rFonts w:ascii="Cambria Math" w:eastAsiaTheme="minorEastAsia" w:hAnsi="Cambria Math" w:cs="Times New Roman"/>
                <w:i/>
                <w:sz w:val="23"/>
                <w:szCs w:val="23"/>
                <w:rPrChange w:id="98"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99" w:author="Wesley Maddox" w:date="2015-04-04T16:01:00Z">
                  <w:rPr>
                    <w:rFonts w:ascii="Cambria Math" w:eastAsiaTheme="minorEastAsia" w:hAnsi="Cambria Math"/>
                  </w:rPr>
                </w:rPrChange>
              </w:rPr>
              <m:t>E</m:t>
            </m:r>
          </m:e>
          <m:sub>
            <m:r>
              <w:rPr>
                <w:rFonts w:ascii="Cambria Math" w:eastAsiaTheme="minorEastAsia" w:hAnsi="Cambria Math" w:cs="Times New Roman"/>
                <w:sz w:val="23"/>
                <w:szCs w:val="23"/>
                <w:rPrChange w:id="100" w:author="Wesley Maddox" w:date="2015-04-04T16:01:00Z">
                  <w:rPr>
                    <w:rFonts w:ascii="Cambria Math" w:eastAsiaTheme="minorEastAsia" w:hAnsi="Cambria Math"/>
                  </w:rPr>
                </w:rPrChange>
              </w:rPr>
              <m:t>&gt;k</m:t>
            </m:r>
          </m:sub>
        </m:sSub>
      </m:oMath>
      <w:r w:rsidR="00786F2D" w:rsidRPr="001D2635">
        <w:rPr>
          <w:rFonts w:ascii="Times New Roman" w:eastAsiaTheme="minorEastAsia" w:hAnsi="Times New Roman" w:cs="Times New Roman"/>
          <w:sz w:val="23"/>
          <w:szCs w:val="23"/>
          <w:rPrChange w:id="101" w:author="Wesley Maddox" w:date="2015-04-04T16:01:00Z">
            <w:rPr>
              <w:rFonts w:eastAsiaTheme="minorEastAsia"/>
            </w:rPr>
          </w:rPrChange>
        </w:rPr>
        <w:t xml:space="preserve"> is the total number of edges of the nodes in the set </w:t>
      </w:r>
      <m:oMath>
        <m:sSub>
          <m:sSubPr>
            <m:ctrlPr>
              <w:rPr>
                <w:rFonts w:ascii="Cambria Math" w:eastAsiaTheme="minorEastAsia" w:hAnsi="Cambria Math" w:cs="Times New Roman"/>
                <w:i/>
                <w:sz w:val="23"/>
                <w:szCs w:val="23"/>
                <w:rPrChange w:id="102"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103" w:author="Wesley Maddox" w:date="2015-04-04T16:01:00Z">
                  <w:rPr>
                    <w:rFonts w:ascii="Cambria Math" w:eastAsiaTheme="minorEastAsia" w:hAnsi="Cambria Math"/>
                  </w:rPr>
                </w:rPrChange>
              </w:rPr>
              <m:t>N</m:t>
            </m:r>
          </m:e>
          <m:sub>
            <m:r>
              <w:rPr>
                <w:rFonts w:ascii="Cambria Math" w:eastAsiaTheme="minorEastAsia" w:hAnsi="Cambria Math" w:cs="Times New Roman"/>
                <w:sz w:val="23"/>
                <w:szCs w:val="23"/>
                <w:rPrChange w:id="104" w:author="Wesley Maddox" w:date="2015-04-04T16:01:00Z">
                  <w:rPr>
                    <w:rFonts w:ascii="Cambria Math" w:eastAsiaTheme="minorEastAsia" w:hAnsi="Cambria Math"/>
                  </w:rPr>
                </w:rPrChange>
              </w:rPr>
              <m:t>&gt;k</m:t>
            </m:r>
          </m:sub>
        </m:sSub>
      </m:oMath>
      <w:r w:rsidR="00786F2D" w:rsidRPr="001D2635">
        <w:rPr>
          <w:rFonts w:ascii="Times New Roman" w:eastAsiaTheme="minorEastAsia" w:hAnsi="Times New Roman" w:cs="Times New Roman"/>
          <w:sz w:val="23"/>
          <w:szCs w:val="23"/>
          <w:rPrChange w:id="105" w:author="Wesley Maddox" w:date="2015-04-04T16:01:00Z">
            <w:rPr>
              <w:rFonts w:eastAsiaTheme="minorEastAsia"/>
            </w:rPr>
          </w:rPrChange>
        </w:rPr>
        <w:t xml:space="preserve">. Mathematically, this coefficient becomes identical to the more commonly used clustering coefficient if it is only applied on the subset of nodes with degree greater than </w:t>
      </w:r>
      <m:oMath>
        <m:r>
          <w:rPr>
            <w:rFonts w:ascii="Cambria Math" w:eastAsiaTheme="minorEastAsia" w:hAnsi="Cambria Math" w:cs="Times New Roman"/>
            <w:sz w:val="23"/>
            <w:szCs w:val="23"/>
            <w:rPrChange w:id="106" w:author="Wesley Maddox" w:date="2015-04-04T16:01:00Z">
              <w:rPr>
                <w:rFonts w:ascii="Cambria Math" w:eastAsiaTheme="minorEastAsia" w:hAnsi="Cambria Math"/>
              </w:rPr>
            </w:rPrChange>
          </w:rPr>
          <m:t>k</m:t>
        </m:r>
      </m:oMath>
      <w:ins w:id="107" w:author="Wesley Maddox" w:date="2015-04-04T15:44:00Z">
        <w:r w:rsidR="00F63996" w:rsidRPr="001D2635">
          <w:rPr>
            <w:rFonts w:ascii="Times New Roman" w:eastAsiaTheme="minorEastAsia" w:hAnsi="Times New Roman" w:cs="Times New Roman"/>
            <w:sz w:val="23"/>
            <w:szCs w:val="23"/>
            <w:rPrChange w:id="108" w:author="Wesley Maddox" w:date="2015-04-04T16:01:00Z">
              <w:rPr>
                <w:rFonts w:eastAsiaTheme="minorEastAsia"/>
              </w:rPr>
            </w:rPrChange>
          </w:rPr>
          <w:fldChar w:fldCharType="begin"/>
        </w:r>
        <w:r w:rsidR="00F63996" w:rsidRPr="001D2635">
          <w:rPr>
            <w:rFonts w:ascii="Times New Roman" w:eastAsiaTheme="minorEastAsia" w:hAnsi="Times New Roman" w:cs="Times New Roman"/>
            <w:sz w:val="23"/>
            <w:szCs w:val="23"/>
            <w:rPrChange w:id="109" w:author="Wesley Maddox" w:date="2015-04-04T16:01:00Z">
              <w:rPr>
                <w:rFonts w:eastAsiaTheme="minorEastAsia"/>
              </w:rPr>
            </w:rPrChange>
          </w:rPr>
          <w:instrText xml:space="preserve"> ADDIN ZOTERO_ITEM CSL_CITATION {"citationID":"1ak12isqpk","properties":{"formattedCitation":"(Colizza et al.)","plainCitation":"(Colizza et al.)"},"citationItems":[{"id":476,"uris":["http://zotero.org/users/local/bcGP87uF/items/7Q7G3CPV"],"uri":["http://zotero.org/users/local/bcGP87uF/items/7Q7G3CPV"],"itemData":{"id":476,"type":"article-journal","title":"Detecting rich-club ordering in complex networks","container-title":"Nature Physics","page":"110-115","volume":"2","author":[{"family":"Colizza","given":"V"},{"family":"Flammini","given":"M"},{"family":"Serrano","given":"A"},{"family":"Vespignani","given":"A"}]}}],"schema":"https://github.com/citation-style-language/schema/raw/master/csl-citation.json"} </w:instrText>
        </w:r>
      </w:ins>
      <w:r w:rsidR="00F63996" w:rsidRPr="001D2635">
        <w:rPr>
          <w:rFonts w:ascii="Times New Roman" w:eastAsiaTheme="minorEastAsia" w:hAnsi="Times New Roman" w:cs="Times New Roman"/>
          <w:sz w:val="23"/>
          <w:szCs w:val="23"/>
          <w:rPrChange w:id="110" w:author="Wesley Maddox" w:date="2015-04-04T16:01:00Z">
            <w:rPr>
              <w:rFonts w:eastAsiaTheme="minorEastAsia"/>
            </w:rPr>
          </w:rPrChange>
        </w:rPr>
        <w:fldChar w:fldCharType="separate"/>
      </w:r>
      <w:ins w:id="111" w:author="Wesley Maddox" w:date="2015-04-04T15:44:00Z">
        <w:r w:rsidR="00F63996" w:rsidRPr="001D2635">
          <w:rPr>
            <w:rFonts w:ascii="Times New Roman" w:hAnsi="Times New Roman" w:cs="Times New Roman"/>
            <w:sz w:val="23"/>
            <w:szCs w:val="23"/>
            <w:rPrChange w:id="112" w:author="Wesley Maddox" w:date="2015-04-04T16:01:00Z">
              <w:rPr/>
            </w:rPrChange>
          </w:rPr>
          <w:t>(Colizza et al.)</w:t>
        </w:r>
        <w:r w:rsidR="00F63996" w:rsidRPr="001D2635">
          <w:rPr>
            <w:rFonts w:ascii="Times New Roman" w:eastAsiaTheme="minorEastAsia" w:hAnsi="Times New Roman" w:cs="Times New Roman"/>
            <w:sz w:val="23"/>
            <w:szCs w:val="23"/>
            <w:rPrChange w:id="113" w:author="Wesley Maddox" w:date="2015-04-04T16:01:00Z">
              <w:rPr>
                <w:rFonts w:eastAsiaTheme="minorEastAsia"/>
              </w:rPr>
            </w:rPrChange>
          </w:rPr>
          <w:fldChar w:fldCharType="end"/>
        </w:r>
      </w:ins>
      <w:r w:rsidR="00786F2D" w:rsidRPr="001D2635">
        <w:rPr>
          <w:rFonts w:ascii="Times New Roman" w:eastAsiaTheme="minorEastAsia" w:hAnsi="Times New Roman" w:cs="Times New Roman"/>
          <w:sz w:val="23"/>
          <w:szCs w:val="23"/>
          <w:rPrChange w:id="114" w:author="Wesley Maddox" w:date="2015-04-04T16:01:00Z">
            <w:rPr>
              <w:rFonts w:eastAsiaTheme="minorEastAsia"/>
            </w:rPr>
          </w:rPrChange>
        </w:rPr>
        <w:t>. However, there is an important failing of this measure since it is impossible to determine its significance without any comparison</w:t>
      </w:r>
      <w:ins w:id="115" w:author="Wesley Maddox" w:date="2015-04-04T15:44:00Z">
        <w:r w:rsidR="00F63996" w:rsidRPr="001D2635">
          <w:rPr>
            <w:rFonts w:ascii="Times New Roman" w:eastAsiaTheme="minorEastAsia" w:hAnsi="Times New Roman" w:cs="Times New Roman"/>
            <w:sz w:val="23"/>
            <w:szCs w:val="23"/>
            <w:rPrChange w:id="116" w:author="Wesley Maddox" w:date="2015-04-04T16:01:00Z">
              <w:rPr>
                <w:rFonts w:eastAsiaTheme="minorEastAsia"/>
              </w:rPr>
            </w:rPrChange>
          </w:rPr>
          <w:t xml:space="preserve"> to some other network </w:t>
        </w:r>
        <w:r w:rsidR="00F63996" w:rsidRPr="001D2635">
          <w:rPr>
            <w:rFonts w:ascii="Times New Roman" w:eastAsiaTheme="minorEastAsia" w:hAnsi="Times New Roman" w:cs="Times New Roman"/>
            <w:sz w:val="23"/>
            <w:szCs w:val="23"/>
            <w:rPrChange w:id="117" w:author="Wesley Maddox" w:date="2015-04-04T16:01:00Z">
              <w:rPr>
                <w:rFonts w:eastAsiaTheme="minorEastAsia"/>
              </w:rPr>
            </w:rPrChange>
          </w:rPr>
          <w:fldChar w:fldCharType="begin"/>
        </w:r>
        <w:r w:rsidR="00F63996" w:rsidRPr="001D2635">
          <w:rPr>
            <w:rFonts w:ascii="Times New Roman" w:eastAsiaTheme="minorEastAsia" w:hAnsi="Times New Roman" w:cs="Times New Roman"/>
            <w:sz w:val="23"/>
            <w:szCs w:val="23"/>
            <w:rPrChange w:id="118" w:author="Wesley Maddox" w:date="2015-04-04T16:01:00Z">
              <w:rPr>
                <w:rFonts w:eastAsiaTheme="minorEastAsia"/>
              </w:rPr>
            </w:rPrChange>
          </w:rPr>
          <w:instrText xml:space="preserve"> ADDIN ZOTERO_ITEM CSL_CITATION {"citationID":"1kree3qfao","properties":{"formattedCitation":"(Jiang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ins>
      <w:r w:rsidR="00F63996" w:rsidRPr="001D2635">
        <w:rPr>
          <w:rFonts w:ascii="Times New Roman" w:eastAsiaTheme="minorEastAsia" w:hAnsi="Times New Roman" w:cs="Times New Roman"/>
          <w:sz w:val="23"/>
          <w:szCs w:val="23"/>
          <w:rPrChange w:id="119" w:author="Wesley Maddox" w:date="2015-04-04T16:01:00Z">
            <w:rPr>
              <w:rFonts w:eastAsiaTheme="minorEastAsia"/>
            </w:rPr>
          </w:rPrChange>
        </w:rPr>
        <w:fldChar w:fldCharType="separate"/>
      </w:r>
      <w:ins w:id="120" w:author="Wesley Maddox" w:date="2015-04-04T15:44:00Z">
        <w:r w:rsidR="00F63996" w:rsidRPr="001D2635">
          <w:rPr>
            <w:rFonts w:ascii="Times New Roman" w:hAnsi="Times New Roman" w:cs="Times New Roman"/>
            <w:sz w:val="23"/>
            <w:szCs w:val="23"/>
            <w:rPrChange w:id="121" w:author="Wesley Maddox" w:date="2015-04-04T16:01:00Z">
              <w:rPr/>
            </w:rPrChange>
          </w:rPr>
          <w:t>(Jiang and Zhou, 2008)</w:t>
        </w:r>
        <w:r w:rsidR="00F63996" w:rsidRPr="001D2635">
          <w:rPr>
            <w:rFonts w:ascii="Times New Roman" w:eastAsiaTheme="minorEastAsia" w:hAnsi="Times New Roman" w:cs="Times New Roman"/>
            <w:sz w:val="23"/>
            <w:szCs w:val="23"/>
            <w:rPrChange w:id="122" w:author="Wesley Maddox" w:date="2015-04-04T16:01:00Z">
              <w:rPr>
                <w:rFonts w:eastAsiaTheme="minorEastAsia"/>
              </w:rPr>
            </w:rPrChange>
          </w:rPr>
          <w:fldChar w:fldCharType="end"/>
        </w:r>
      </w:ins>
      <w:r w:rsidR="00786F2D" w:rsidRPr="001D2635">
        <w:rPr>
          <w:rFonts w:ascii="Times New Roman" w:eastAsiaTheme="minorEastAsia" w:hAnsi="Times New Roman" w:cs="Times New Roman"/>
          <w:sz w:val="23"/>
          <w:szCs w:val="23"/>
          <w:rPrChange w:id="123" w:author="Wesley Maddox" w:date="2015-04-04T16:01:00Z">
            <w:rPr>
              <w:rFonts w:eastAsiaTheme="minorEastAsia"/>
            </w:rPr>
          </w:rPrChange>
        </w:rPr>
        <w:t>. An alternative rich-club coefficient has been developed, and utilizes the old version but also calculates it for “maximally random” networks, thus normalizing its value against all other networks with the same degree distribution</w:t>
      </w:r>
      <w:ins w:id="124" w:author="Wesley Maddox" w:date="2015-04-04T15:47:00Z">
        <w:r w:rsidR="00F63996" w:rsidRPr="001D2635">
          <w:rPr>
            <w:rFonts w:ascii="Times New Roman" w:eastAsiaTheme="minorEastAsia" w:hAnsi="Times New Roman" w:cs="Times New Roman"/>
            <w:sz w:val="23"/>
            <w:szCs w:val="23"/>
            <w:rPrChange w:id="125" w:author="Wesley Maddox" w:date="2015-04-04T16:01:00Z">
              <w:rPr>
                <w:rFonts w:eastAsiaTheme="minorEastAsia"/>
              </w:rPr>
            </w:rPrChange>
          </w:rPr>
          <w:t xml:space="preserve"> </w:t>
        </w:r>
        <w:r w:rsidR="00F63996" w:rsidRPr="001D2635">
          <w:rPr>
            <w:rFonts w:ascii="Times New Roman" w:eastAsiaTheme="minorEastAsia" w:hAnsi="Times New Roman" w:cs="Times New Roman"/>
            <w:sz w:val="23"/>
            <w:szCs w:val="23"/>
            <w:rPrChange w:id="126" w:author="Wesley Maddox" w:date="2015-04-04T16:01:00Z">
              <w:rPr>
                <w:rFonts w:eastAsiaTheme="minorEastAsia"/>
              </w:rPr>
            </w:rPrChange>
          </w:rPr>
          <w:fldChar w:fldCharType="begin"/>
        </w:r>
        <w:r w:rsidR="00F63996" w:rsidRPr="001D2635">
          <w:rPr>
            <w:rFonts w:ascii="Times New Roman" w:eastAsiaTheme="minorEastAsia" w:hAnsi="Times New Roman" w:cs="Times New Roman"/>
            <w:sz w:val="23"/>
            <w:szCs w:val="23"/>
            <w:rPrChange w:id="127" w:author="Wesley Maddox" w:date="2015-04-04T16:01:00Z">
              <w:rPr>
                <w:rFonts w:eastAsiaTheme="minorEastAsia"/>
              </w:rPr>
            </w:rPrChange>
          </w:rPr>
          <w:instrText xml:space="preserve"> ADDIN ZOTERO_ITEM CSL_CITATION {"citationID":"4o593a2j","properties":{"formattedCitation":"(McAuley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ins>
      <w:r w:rsidR="00F63996" w:rsidRPr="001D2635">
        <w:rPr>
          <w:rFonts w:ascii="Times New Roman" w:eastAsiaTheme="minorEastAsia" w:hAnsi="Times New Roman" w:cs="Times New Roman"/>
          <w:sz w:val="23"/>
          <w:szCs w:val="23"/>
          <w:rPrChange w:id="128" w:author="Wesley Maddox" w:date="2015-04-04T16:01:00Z">
            <w:rPr>
              <w:rFonts w:eastAsiaTheme="minorEastAsia"/>
            </w:rPr>
          </w:rPrChange>
        </w:rPr>
        <w:fldChar w:fldCharType="separate"/>
      </w:r>
      <w:ins w:id="129" w:author="Wesley Maddox" w:date="2015-04-04T15:47:00Z">
        <w:r w:rsidR="00F63996" w:rsidRPr="001D2635">
          <w:rPr>
            <w:rFonts w:ascii="Times New Roman" w:hAnsi="Times New Roman" w:cs="Times New Roman"/>
            <w:sz w:val="23"/>
            <w:szCs w:val="23"/>
            <w:rPrChange w:id="130" w:author="Wesley Maddox" w:date="2015-04-04T16:01:00Z">
              <w:rPr/>
            </w:rPrChange>
          </w:rPr>
          <w:t>(McAuley et al., 2007)</w:t>
        </w:r>
        <w:r w:rsidR="00F63996" w:rsidRPr="001D2635">
          <w:rPr>
            <w:rFonts w:ascii="Times New Roman" w:eastAsiaTheme="minorEastAsia" w:hAnsi="Times New Roman" w:cs="Times New Roman"/>
            <w:sz w:val="23"/>
            <w:szCs w:val="23"/>
            <w:rPrChange w:id="131" w:author="Wesley Maddox" w:date="2015-04-04T16:01:00Z">
              <w:rPr>
                <w:rFonts w:eastAsiaTheme="minorEastAsia"/>
              </w:rPr>
            </w:rPrChange>
          </w:rPr>
          <w:fldChar w:fldCharType="end"/>
        </w:r>
      </w:ins>
      <w:r w:rsidR="00786F2D" w:rsidRPr="001D2635">
        <w:rPr>
          <w:rFonts w:ascii="Times New Roman" w:eastAsiaTheme="minorEastAsia" w:hAnsi="Times New Roman" w:cs="Times New Roman"/>
          <w:sz w:val="23"/>
          <w:szCs w:val="23"/>
          <w:rPrChange w:id="132" w:author="Wesley Maddox" w:date="2015-04-04T16:01:00Z">
            <w:rPr>
              <w:rFonts w:eastAsiaTheme="minorEastAsia"/>
            </w:rPr>
          </w:rPrChange>
        </w:rPr>
        <w:t>. This measure is described by the equation,</w:t>
      </w:r>
      <w:r w:rsidR="00786F2D" w:rsidRPr="001D2635">
        <w:rPr>
          <w:rFonts w:ascii="Times New Roman" w:eastAsiaTheme="minorEastAsia" w:hAnsi="Times New Roman" w:cs="Times New Roman"/>
          <w:sz w:val="23"/>
          <w:szCs w:val="23"/>
          <w:rPrChange w:id="133" w:author="Wesley Maddox" w:date="2015-04-04T16:01:00Z">
            <w:rPr>
              <w:rFonts w:eastAsiaTheme="minorEastAsia"/>
            </w:rPr>
          </w:rPrChange>
        </w:rPr>
        <w:br/>
      </w:r>
      <m:oMathPara>
        <m:oMath>
          <m:r>
            <w:rPr>
              <w:rFonts w:ascii="Cambria Math" w:eastAsiaTheme="minorEastAsia" w:hAnsi="Cambria Math" w:cs="Times New Roman"/>
              <w:sz w:val="23"/>
              <w:szCs w:val="23"/>
              <w:rPrChange w:id="134" w:author="Wesley Maddox" w:date="2015-04-04T16:01:00Z">
                <w:rPr>
                  <w:rFonts w:ascii="Cambria Math" w:eastAsiaTheme="minorEastAsia" w:hAnsi="Cambria Math"/>
                </w:rPr>
              </w:rPrChange>
            </w:rPr>
            <m:t>ρ</m:t>
          </m:r>
          <m:d>
            <m:dPr>
              <m:ctrlPr>
                <w:rPr>
                  <w:rFonts w:ascii="Cambria Math" w:eastAsiaTheme="minorEastAsia" w:hAnsi="Cambria Math" w:cs="Times New Roman"/>
                  <w:i/>
                  <w:sz w:val="23"/>
                  <w:szCs w:val="23"/>
                  <w:rPrChange w:id="135"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36" w:author="Wesley Maddox" w:date="2015-04-04T16:01:00Z">
                    <w:rPr>
                      <w:rFonts w:ascii="Cambria Math" w:eastAsiaTheme="minorEastAsia" w:hAnsi="Cambria Math"/>
                    </w:rPr>
                  </w:rPrChange>
                </w:rPr>
                <m:t>k</m:t>
              </m:r>
            </m:e>
          </m:d>
          <m:r>
            <w:rPr>
              <w:rFonts w:ascii="Cambria Math" w:eastAsiaTheme="minorEastAsia" w:hAnsi="Cambria Math" w:cs="Times New Roman"/>
              <w:sz w:val="23"/>
              <w:szCs w:val="23"/>
              <w:rPrChange w:id="137" w:author="Wesley Maddox" w:date="2015-04-04T16:01:00Z">
                <w:rPr>
                  <w:rFonts w:ascii="Cambria Math" w:eastAsiaTheme="minorEastAsia" w:hAnsi="Cambria Math"/>
                </w:rPr>
              </w:rPrChange>
            </w:rPr>
            <m:t>=</m:t>
          </m:r>
          <m:f>
            <m:fPr>
              <m:ctrlPr>
                <w:rPr>
                  <w:rFonts w:ascii="Cambria Math" w:eastAsiaTheme="minorEastAsia" w:hAnsi="Cambria Math" w:cs="Times New Roman"/>
                  <w:i/>
                  <w:sz w:val="23"/>
                  <w:szCs w:val="23"/>
                  <w:rPrChange w:id="138" w:author="Wesley Maddox" w:date="2015-04-04T16:01:00Z">
                    <w:rPr>
                      <w:rFonts w:ascii="Cambria Math" w:eastAsiaTheme="minorEastAsia" w:hAnsi="Cambria Math"/>
                      <w:i/>
                    </w:rPr>
                  </w:rPrChange>
                </w:rPr>
              </m:ctrlPr>
            </m:fPr>
            <m:num>
              <m:r>
                <w:rPr>
                  <w:rFonts w:ascii="Cambria Math" w:eastAsiaTheme="minorEastAsia" w:hAnsi="Cambria Math" w:cs="Times New Roman"/>
                  <w:sz w:val="23"/>
                  <w:szCs w:val="23"/>
                  <w:rPrChange w:id="139" w:author="Wesley Maddox" w:date="2015-04-04T16:01:00Z">
                    <w:rPr>
                      <w:rFonts w:ascii="Cambria Math" w:eastAsiaTheme="minorEastAsia" w:hAnsi="Cambria Math"/>
                    </w:rPr>
                  </w:rPrChange>
                </w:rPr>
                <m:t>ϕ</m:t>
              </m:r>
              <m:d>
                <m:dPr>
                  <m:ctrlPr>
                    <w:rPr>
                      <w:rFonts w:ascii="Cambria Math" w:eastAsiaTheme="minorEastAsia" w:hAnsi="Cambria Math" w:cs="Times New Roman"/>
                      <w:i/>
                      <w:sz w:val="23"/>
                      <w:szCs w:val="23"/>
                      <w:rPrChange w:id="140"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41" w:author="Wesley Maddox" w:date="2015-04-04T16:01:00Z">
                        <w:rPr>
                          <w:rFonts w:ascii="Cambria Math" w:eastAsiaTheme="minorEastAsia" w:hAnsi="Cambria Math"/>
                        </w:rPr>
                      </w:rPrChange>
                    </w:rPr>
                    <m:t>k</m:t>
                  </m:r>
                </m:e>
              </m:d>
            </m:num>
            <m:den>
              <m:sSub>
                <m:sSubPr>
                  <m:ctrlPr>
                    <w:rPr>
                      <w:rFonts w:ascii="Cambria Math" w:eastAsiaTheme="minorEastAsia" w:hAnsi="Cambria Math" w:cs="Times New Roman"/>
                      <w:i/>
                      <w:sz w:val="23"/>
                      <w:szCs w:val="23"/>
                      <w:rPrChange w:id="142"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143" w:author="Wesley Maddox" w:date="2015-04-04T16:01:00Z">
                        <w:rPr>
                          <w:rFonts w:ascii="Cambria Math" w:eastAsiaTheme="minorEastAsia" w:hAnsi="Cambria Math"/>
                        </w:rPr>
                      </w:rPrChange>
                    </w:rPr>
                    <m:t>ϕ</m:t>
                  </m:r>
                </m:e>
                <m:sub>
                  <m:r>
                    <w:rPr>
                      <w:rFonts w:ascii="Cambria Math" w:eastAsiaTheme="minorEastAsia" w:hAnsi="Cambria Math" w:cs="Times New Roman"/>
                      <w:sz w:val="23"/>
                      <w:szCs w:val="23"/>
                      <w:rPrChange w:id="144" w:author="Wesley Maddox" w:date="2015-04-04T16:01:00Z">
                        <w:rPr>
                          <w:rFonts w:ascii="Cambria Math" w:eastAsiaTheme="minorEastAsia" w:hAnsi="Cambria Math"/>
                        </w:rPr>
                      </w:rPrChange>
                    </w:rPr>
                    <m:t>ran</m:t>
                  </m:r>
                </m:sub>
              </m:sSub>
              <m:d>
                <m:dPr>
                  <m:ctrlPr>
                    <w:rPr>
                      <w:rFonts w:ascii="Cambria Math" w:eastAsiaTheme="minorEastAsia" w:hAnsi="Cambria Math" w:cs="Times New Roman"/>
                      <w:i/>
                      <w:sz w:val="23"/>
                      <w:szCs w:val="23"/>
                      <w:rPrChange w:id="145"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46" w:author="Wesley Maddox" w:date="2015-04-04T16:01:00Z">
                        <w:rPr>
                          <w:rFonts w:ascii="Cambria Math" w:eastAsiaTheme="minorEastAsia" w:hAnsi="Cambria Math"/>
                        </w:rPr>
                      </w:rPrChange>
                    </w:rPr>
                    <m:t>k</m:t>
                  </m:r>
                </m:e>
              </m:d>
            </m:den>
          </m:f>
        </m:oMath>
      </m:oMathPara>
    </w:p>
    <w:p w:rsidR="00786F2D" w:rsidRPr="001D2635" w:rsidRDefault="00786F2D">
      <w:pPr>
        <w:rPr>
          <w:rFonts w:ascii="Times New Roman" w:eastAsiaTheme="minorEastAsia" w:hAnsi="Times New Roman" w:cs="Times New Roman"/>
          <w:sz w:val="23"/>
          <w:szCs w:val="23"/>
          <w:rPrChange w:id="147" w:author="Wesley Maddox" w:date="2015-04-04T16:01:00Z">
            <w:rPr>
              <w:rFonts w:eastAsiaTheme="minorEastAsia"/>
            </w:rPr>
          </w:rPrChange>
        </w:rPr>
      </w:pPr>
      <w:r w:rsidRPr="001D2635">
        <w:rPr>
          <w:rFonts w:ascii="Times New Roman" w:eastAsiaTheme="minorEastAsia" w:hAnsi="Times New Roman" w:cs="Times New Roman"/>
          <w:sz w:val="23"/>
          <w:szCs w:val="23"/>
          <w:rPrChange w:id="148" w:author="Wesley Maddox" w:date="2015-04-04T16:01:00Z">
            <w:rPr>
              <w:rFonts w:eastAsiaTheme="minorEastAsia"/>
            </w:rPr>
          </w:rPrChange>
        </w:rPr>
        <w:t xml:space="preserve">where </w:t>
      </w:r>
      <m:oMath>
        <m:r>
          <w:rPr>
            <w:rFonts w:ascii="Cambria Math" w:eastAsiaTheme="minorEastAsia" w:hAnsi="Cambria Math" w:cs="Times New Roman"/>
            <w:sz w:val="23"/>
            <w:szCs w:val="23"/>
            <w:rPrChange w:id="149" w:author="Wesley Maddox" w:date="2015-04-04T16:01:00Z">
              <w:rPr>
                <w:rFonts w:ascii="Cambria Math" w:eastAsiaTheme="minorEastAsia" w:hAnsi="Cambria Math"/>
              </w:rPr>
            </w:rPrChange>
          </w:rPr>
          <m:t>ϕ</m:t>
        </m:r>
        <m:d>
          <m:dPr>
            <m:ctrlPr>
              <w:rPr>
                <w:rFonts w:ascii="Cambria Math" w:eastAsiaTheme="minorEastAsia" w:hAnsi="Cambria Math" w:cs="Times New Roman"/>
                <w:i/>
                <w:sz w:val="23"/>
                <w:szCs w:val="23"/>
                <w:rPrChange w:id="150"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51" w:author="Wesley Maddox" w:date="2015-04-04T16:01:00Z">
                  <w:rPr>
                    <w:rFonts w:ascii="Cambria Math" w:eastAsiaTheme="minorEastAsia" w:hAnsi="Cambria Math"/>
                  </w:rPr>
                </w:rPrChange>
              </w:rPr>
              <m:t>k</m:t>
            </m:r>
          </m:e>
        </m:d>
      </m:oMath>
      <w:r w:rsidRPr="001D2635">
        <w:rPr>
          <w:rFonts w:ascii="Times New Roman" w:eastAsiaTheme="minorEastAsia" w:hAnsi="Times New Roman" w:cs="Times New Roman"/>
          <w:sz w:val="23"/>
          <w:szCs w:val="23"/>
          <w:rPrChange w:id="152" w:author="Wesley Maddox" w:date="2015-04-04T16:01:00Z">
            <w:rPr>
              <w:rFonts w:eastAsiaTheme="minorEastAsia"/>
            </w:rPr>
          </w:rPrChange>
        </w:rPr>
        <w:t xml:space="preserve"> is described in Eq. 1, and </w:t>
      </w:r>
      <m:oMath>
        <m:sSub>
          <m:sSubPr>
            <m:ctrlPr>
              <w:rPr>
                <w:rFonts w:ascii="Cambria Math" w:eastAsiaTheme="minorEastAsia" w:hAnsi="Cambria Math" w:cs="Times New Roman"/>
                <w:i/>
                <w:sz w:val="23"/>
                <w:szCs w:val="23"/>
                <w:rPrChange w:id="153"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154" w:author="Wesley Maddox" w:date="2015-04-04T16:01:00Z">
                  <w:rPr>
                    <w:rFonts w:ascii="Cambria Math" w:eastAsiaTheme="minorEastAsia" w:hAnsi="Cambria Math"/>
                  </w:rPr>
                </w:rPrChange>
              </w:rPr>
              <m:t>ϕ</m:t>
            </m:r>
          </m:e>
          <m:sub>
            <m:r>
              <w:rPr>
                <w:rFonts w:ascii="Cambria Math" w:eastAsiaTheme="minorEastAsia" w:hAnsi="Cambria Math" w:cs="Times New Roman"/>
                <w:sz w:val="23"/>
                <w:szCs w:val="23"/>
                <w:rPrChange w:id="155" w:author="Wesley Maddox" w:date="2015-04-04T16:01:00Z">
                  <w:rPr>
                    <w:rFonts w:ascii="Cambria Math" w:eastAsiaTheme="minorEastAsia" w:hAnsi="Cambria Math"/>
                  </w:rPr>
                </w:rPrChange>
              </w:rPr>
              <m:t>ran</m:t>
            </m:r>
          </m:sub>
        </m:sSub>
        <m:d>
          <m:dPr>
            <m:ctrlPr>
              <w:rPr>
                <w:rFonts w:ascii="Cambria Math" w:eastAsiaTheme="minorEastAsia" w:hAnsi="Cambria Math" w:cs="Times New Roman"/>
                <w:i/>
                <w:sz w:val="23"/>
                <w:szCs w:val="23"/>
                <w:rPrChange w:id="156"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57" w:author="Wesley Maddox" w:date="2015-04-04T16:01:00Z">
                  <w:rPr>
                    <w:rFonts w:ascii="Cambria Math" w:eastAsiaTheme="minorEastAsia" w:hAnsi="Cambria Math"/>
                  </w:rPr>
                </w:rPrChange>
              </w:rPr>
              <m:t>k</m:t>
            </m:r>
          </m:e>
        </m:d>
      </m:oMath>
      <w:r w:rsidRPr="001D2635">
        <w:rPr>
          <w:rFonts w:ascii="Times New Roman" w:eastAsiaTheme="minorEastAsia" w:hAnsi="Times New Roman" w:cs="Times New Roman"/>
          <w:sz w:val="23"/>
          <w:szCs w:val="23"/>
          <w:rPrChange w:id="158" w:author="Wesley Maddox" w:date="2015-04-04T16:01:00Z">
            <w:rPr>
              <w:rFonts w:eastAsiaTheme="minorEastAsia"/>
            </w:rPr>
          </w:rPrChange>
        </w:rPr>
        <w:t xml:space="preserve"> is calculated using Eq. 1 but over 100 random networks generated from the original network utilizing an edge-switching algorithm. This edge-switching algorithm preserves the same degree structure of the network while producing a random network, and is the standard for quickly generating random graphs with similar qualities to the original graph. </w:t>
      </w:r>
      <w:r w:rsidR="00E96DF5" w:rsidRPr="001D2635">
        <w:rPr>
          <w:rFonts w:ascii="Times New Roman" w:eastAsiaTheme="minorEastAsia" w:hAnsi="Times New Roman" w:cs="Times New Roman"/>
          <w:sz w:val="23"/>
          <w:szCs w:val="23"/>
          <w:rPrChange w:id="159" w:author="Wesley Maddox" w:date="2015-04-04T16:01:00Z">
            <w:rPr>
              <w:rFonts w:eastAsiaTheme="minorEastAsia"/>
            </w:rPr>
          </w:rPrChange>
        </w:rPr>
        <w:t xml:space="preserve">Finally, </w:t>
      </w:r>
      <m:oMath>
        <m:sSub>
          <m:sSubPr>
            <m:ctrlPr>
              <w:rPr>
                <w:rFonts w:ascii="Cambria Math" w:eastAsiaTheme="minorEastAsia" w:hAnsi="Cambria Math" w:cs="Times New Roman"/>
                <w:i/>
                <w:sz w:val="23"/>
                <w:szCs w:val="23"/>
                <w:rPrChange w:id="160"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161" w:author="Wesley Maddox" w:date="2015-04-04T16:01:00Z">
                  <w:rPr>
                    <w:rFonts w:ascii="Cambria Math" w:eastAsiaTheme="minorEastAsia" w:hAnsi="Cambria Math"/>
                  </w:rPr>
                </w:rPrChange>
              </w:rPr>
              <m:t>ϕ</m:t>
            </m:r>
          </m:e>
          <m:sub>
            <m:r>
              <w:rPr>
                <w:rFonts w:ascii="Cambria Math" w:eastAsiaTheme="minorEastAsia" w:hAnsi="Cambria Math" w:cs="Times New Roman"/>
                <w:sz w:val="23"/>
                <w:szCs w:val="23"/>
                <w:rPrChange w:id="162" w:author="Wesley Maddox" w:date="2015-04-04T16:01:00Z">
                  <w:rPr>
                    <w:rFonts w:ascii="Cambria Math" w:eastAsiaTheme="minorEastAsia" w:hAnsi="Cambria Math"/>
                  </w:rPr>
                </w:rPrChange>
              </w:rPr>
              <m:t>ran</m:t>
            </m:r>
          </m:sub>
        </m:sSub>
        <m:d>
          <m:dPr>
            <m:ctrlPr>
              <w:rPr>
                <w:rFonts w:ascii="Cambria Math" w:eastAsiaTheme="minorEastAsia" w:hAnsi="Cambria Math" w:cs="Times New Roman"/>
                <w:i/>
                <w:sz w:val="23"/>
                <w:szCs w:val="23"/>
                <w:rPrChange w:id="163"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64" w:author="Wesley Maddox" w:date="2015-04-04T16:01:00Z">
                  <w:rPr>
                    <w:rFonts w:ascii="Cambria Math" w:eastAsiaTheme="minorEastAsia" w:hAnsi="Cambria Math"/>
                  </w:rPr>
                </w:rPrChange>
              </w:rPr>
              <m:t>k</m:t>
            </m:r>
          </m:e>
        </m:d>
      </m:oMath>
      <w:r w:rsidR="00E96DF5" w:rsidRPr="001D2635">
        <w:rPr>
          <w:rFonts w:ascii="Times New Roman" w:eastAsiaTheme="minorEastAsia" w:hAnsi="Times New Roman" w:cs="Times New Roman"/>
          <w:sz w:val="23"/>
          <w:szCs w:val="23"/>
          <w:rPrChange w:id="165" w:author="Wesley Maddox" w:date="2015-04-04T16:01:00Z">
            <w:rPr>
              <w:rFonts w:eastAsiaTheme="minorEastAsia"/>
            </w:rPr>
          </w:rPrChange>
        </w:rPr>
        <w:t xml:space="preserve"> is found by taking the mean of the values of </w:t>
      </w:r>
      <m:oMath>
        <m:r>
          <w:rPr>
            <w:rFonts w:ascii="Cambria Math" w:eastAsiaTheme="minorEastAsia" w:hAnsi="Cambria Math" w:cs="Times New Roman"/>
            <w:sz w:val="23"/>
            <w:szCs w:val="23"/>
            <w:rPrChange w:id="166" w:author="Wesley Maddox" w:date="2015-04-04T16:01:00Z">
              <w:rPr>
                <w:rFonts w:ascii="Cambria Math" w:eastAsiaTheme="minorEastAsia" w:hAnsi="Cambria Math"/>
              </w:rPr>
            </w:rPrChange>
          </w:rPr>
          <m:t>ϕ</m:t>
        </m:r>
        <m:d>
          <m:dPr>
            <m:ctrlPr>
              <w:rPr>
                <w:rFonts w:ascii="Cambria Math" w:eastAsiaTheme="minorEastAsia" w:hAnsi="Cambria Math" w:cs="Times New Roman"/>
                <w:i/>
                <w:sz w:val="23"/>
                <w:szCs w:val="23"/>
                <w:rPrChange w:id="167" w:author="Wesley Maddox" w:date="2015-04-04T16:01:00Z">
                  <w:rPr>
                    <w:rFonts w:ascii="Cambria Math" w:eastAsiaTheme="minorEastAsia" w:hAnsi="Cambria Math"/>
                    <w:i/>
                  </w:rPr>
                </w:rPrChange>
              </w:rPr>
            </m:ctrlPr>
          </m:dPr>
          <m:e>
            <m:r>
              <w:rPr>
                <w:rFonts w:ascii="Cambria Math" w:eastAsiaTheme="minorEastAsia" w:hAnsi="Cambria Math" w:cs="Times New Roman"/>
                <w:sz w:val="23"/>
                <w:szCs w:val="23"/>
                <w:rPrChange w:id="168" w:author="Wesley Maddox" w:date="2015-04-04T16:01:00Z">
                  <w:rPr>
                    <w:rFonts w:ascii="Cambria Math" w:eastAsiaTheme="minorEastAsia" w:hAnsi="Cambria Math"/>
                  </w:rPr>
                </w:rPrChange>
              </w:rPr>
              <m:t>k</m:t>
            </m:r>
          </m:e>
        </m:d>
      </m:oMath>
      <w:r w:rsidR="00E96DF5" w:rsidRPr="001D2635">
        <w:rPr>
          <w:rFonts w:ascii="Times New Roman" w:eastAsiaTheme="minorEastAsia" w:hAnsi="Times New Roman" w:cs="Times New Roman"/>
          <w:sz w:val="23"/>
          <w:szCs w:val="23"/>
          <w:rPrChange w:id="169" w:author="Wesley Maddox" w:date="2015-04-04T16:01:00Z">
            <w:rPr>
              <w:rFonts w:eastAsiaTheme="minorEastAsia"/>
            </w:rPr>
          </w:rPrChange>
        </w:rPr>
        <w:t xml:space="preserve"> for all 100 random networks. This allows calculation of the normalized rich-club coefficient </w:t>
      </w:r>
      <m:oMath>
        <m:r>
          <w:rPr>
            <w:rFonts w:ascii="Cambria Math" w:eastAsiaTheme="minorEastAsia" w:hAnsi="Cambria Math" w:cs="Times New Roman"/>
            <w:sz w:val="23"/>
            <w:szCs w:val="23"/>
            <w:rPrChange w:id="170" w:author="Wesley Maddox" w:date="2015-04-04T16:01:00Z">
              <w:rPr>
                <w:rFonts w:ascii="Cambria Math" w:eastAsiaTheme="minorEastAsia" w:hAnsi="Cambria Math"/>
              </w:rPr>
            </w:rPrChange>
          </w:rPr>
          <m:t>ρ(k)</m:t>
        </m:r>
      </m:oMath>
      <w:ins w:id="171" w:author="Wesley Maddox" w:date="2015-04-04T15:47:00Z">
        <w:r w:rsidR="00F63996" w:rsidRPr="001D2635">
          <w:rPr>
            <w:rFonts w:ascii="Times New Roman" w:eastAsiaTheme="minorEastAsia" w:hAnsi="Times New Roman" w:cs="Times New Roman"/>
            <w:sz w:val="23"/>
            <w:szCs w:val="23"/>
            <w:rPrChange w:id="172" w:author="Wesley Maddox" w:date="2015-04-04T16:01:00Z">
              <w:rPr>
                <w:rFonts w:eastAsiaTheme="minorEastAsia"/>
              </w:rPr>
            </w:rPrChange>
          </w:rPr>
          <w:fldChar w:fldCharType="begin"/>
        </w:r>
        <w:r w:rsidR="00F63996" w:rsidRPr="001D2635">
          <w:rPr>
            <w:rFonts w:ascii="Times New Roman" w:eastAsiaTheme="minorEastAsia" w:hAnsi="Times New Roman" w:cs="Times New Roman"/>
            <w:sz w:val="23"/>
            <w:szCs w:val="23"/>
            <w:rPrChange w:id="173" w:author="Wesley Maddox" w:date="2015-04-04T16:01:00Z">
              <w:rPr>
                <w:rFonts w:eastAsiaTheme="minorEastAsia"/>
              </w:rPr>
            </w:rPrChange>
          </w:rPr>
          <w:instrText xml:space="preserve"> ADDIN ZOTERO_ITEM CSL_CITATION {"citationID":"9tk96uap","properties":{"formattedCitation":"(McAuley et al., 2007)","plainCitation":"(McAuley et al., 2007)"},"citationItems":[{"id":472,"uris":["http://zotero.org/users/local/bcGP87uF/items/4PKCKJH4"],"uri":["http://zotero.org/users/local/bcGP87uF/items/4PKCKJH4"],"itemData":{"id":472,"type":"article-journal","title":"Rich-club phenomenon across complex network hierarchies","container-title":"Applied Physics Letters","page":"084103","volume":"91","issue":"8","source":"CrossRef","DOI":"10.1063/1.2773951","ISSN":"00036951","language":"en","author":[{"family":"McAuley","given":"Julian J."},{"family":"da Fontoura Costa","given":"Luciano"},{"family":"Caetano","given":"Tibério S."}],"issued":{"date-parts":[["2007"]]},"accessed":{"date-parts":[["2015",3,16]]}}}],"schema":"https://github.com/citation-style-language/schema/raw/master/csl-citation.json"} </w:instrText>
        </w:r>
      </w:ins>
      <w:r w:rsidR="00F63996" w:rsidRPr="001D2635">
        <w:rPr>
          <w:rFonts w:ascii="Times New Roman" w:eastAsiaTheme="minorEastAsia" w:hAnsi="Times New Roman" w:cs="Times New Roman"/>
          <w:sz w:val="23"/>
          <w:szCs w:val="23"/>
          <w:rPrChange w:id="174" w:author="Wesley Maddox" w:date="2015-04-04T16:01:00Z">
            <w:rPr>
              <w:rFonts w:eastAsiaTheme="minorEastAsia"/>
            </w:rPr>
          </w:rPrChange>
        </w:rPr>
        <w:fldChar w:fldCharType="separate"/>
      </w:r>
      <w:ins w:id="175" w:author="Wesley Maddox" w:date="2015-04-04T15:47:00Z">
        <w:r w:rsidR="00F63996" w:rsidRPr="001D2635">
          <w:rPr>
            <w:rFonts w:ascii="Times New Roman" w:hAnsi="Times New Roman" w:cs="Times New Roman"/>
            <w:sz w:val="23"/>
            <w:szCs w:val="23"/>
            <w:rPrChange w:id="176" w:author="Wesley Maddox" w:date="2015-04-04T16:01:00Z">
              <w:rPr/>
            </w:rPrChange>
          </w:rPr>
          <w:t>(McAuley et al., 2007)</w:t>
        </w:r>
        <w:r w:rsidR="00F63996" w:rsidRPr="001D2635">
          <w:rPr>
            <w:rFonts w:ascii="Times New Roman" w:eastAsiaTheme="minorEastAsia" w:hAnsi="Times New Roman" w:cs="Times New Roman"/>
            <w:sz w:val="23"/>
            <w:szCs w:val="23"/>
            <w:rPrChange w:id="177" w:author="Wesley Maddox" w:date="2015-04-04T16:01:00Z">
              <w:rPr>
                <w:rFonts w:eastAsiaTheme="minorEastAsia"/>
              </w:rPr>
            </w:rPrChange>
          </w:rPr>
          <w:fldChar w:fldCharType="end"/>
        </w:r>
      </w:ins>
      <w:r w:rsidR="00E96DF5" w:rsidRPr="001D2635">
        <w:rPr>
          <w:rFonts w:ascii="Times New Roman" w:eastAsiaTheme="minorEastAsia" w:hAnsi="Times New Roman" w:cs="Times New Roman"/>
          <w:sz w:val="23"/>
          <w:szCs w:val="23"/>
          <w:rPrChange w:id="178" w:author="Wesley Maddox" w:date="2015-04-04T16:01:00Z">
            <w:rPr>
              <w:rFonts w:eastAsiaTheme="minorEastAsia"/>
            </w:rPr>
          </w:rPrChange>
        </w:rPr>
        <w:t xml:space="preserve">. </w:t>
      </w:r>
    </w:p>
    <w:p w:rsidR="00E96DF5" w:rsidRPr="001D2635" w:rsidRDefault="00E96DF5">
      <w:pPr>
        <w:rPr>
          <w:rFonts w:ascii="Times New Roman" w:eastAsiaTheme="minorEastAsia" w:hAnsi="Times New Roman" w:cs="Times New Roman"/>
          <w:sz w:val="23"/>
          <w:szCs w:val="23"/>
          <w:rPrChange w:id="179" w:author="Wesley Maddox" w:date="2015-04-04T16:01:00Z">
            <w:rPr>
              <w:rFonts w:eastAsiaTheme="minorEastAsia"/>
            </w:rPr>
          </w:rPrChange>
        </w:rPr>
      </w:pPr>
      <w:r w:rsidRPr="001D2635">
        <w:rPr>
          <w:rFonts w:ascii="Times New Roman" w:eastAsiaTheme="minorEastAsia" w:hAnsi="Times New Roman" w:cs="Times New Roman"/>
          <w:sz w:val="23"/>
          <w:szCs w:val="23"/>
          <w:rPrChange w:id="180" w:author="Wesley Maddox" w:date="2015-04-04T16:01:00Z">
            <w:rPr>
              <w:rFonts w:eastAsiaTheme="minorEastAsia"/>
            </w:rPr>
          </w:rPrChange>
        </w:rPr>
        <w:t xml:space="preserve">The next step in our analysis is to analyze the value of the rich-club coefficient function and to assess its value biologically. In most of the literature, a value of </w:t>
      </w:r>
      <m:oMath>
        <m:r>
          <w:rPr>
            <w:rFonts w:ascii="Cambria Math" w:eastAsiaTheme="minorEastAsia" w:hAnsi="Cambria Math" w:cs="Times New Roman"/>
            <w:sz w:val="23"/>
            <w:szCs w:val="23"/>
            <w:rPrChange w:id="181" w:author="Wesley Maddox" w:date="2015-04-04T16:01:00Z">
              <w:rPr>
                <w:rFonts w:ascii="Cambria Math" w:eastAsiaTheme="minorEastAsia" w:hAnsi="Cambria Math"/>
              </w:rPr>
            </w:rPrChange>
          </w:rPr>
          <m:t>ρ(k)</m:t>
        </m:r>
      </m:oMath>
      <w:r w:rsidRPr="001D2635">
        <w:rPr>
          <w:rFonts w:ascii="Times New Roman" w:eastAsiaTheme="minorEastAsia" w:hAnsi="Times New Roman" w:cs="Times New Roman"/>
          <w:sz w:val="23"/>
          <w:szCs w:val="23"/>
          <w:rPrChange w:id="182" w:author="Wesley Maddox" w:date="2015-04-04T16:01:00Z">
            <w:rPr>
              <w:rFonts w:eastAsiaTheme="minorEastAsia"/>
            </w:rPr>
          </w:rPrChange>
        </w:rPr>
        <w:t xml:space="preserve"> that is greater than 1 is thought to </w:t>
      </w:r>
      <w:r w:rsidRPr="001D2635">
        <w:rPr>
          <w:rFonts w:ascii="Times New Roman" w:eastAsiaTheme="minorEastAsia" w:hAnsi="Times New Roman" w:cs="Times New Roman"/>
          <w:sz w:val="23"/>
          <w:szCs w:val="23"/>
          <w:rPrChange w:id="183" w:author="Wesley Maddox" w:date="2015-04-04T16:01:00Z">
            <w:rPr>
              <w:rFonts w:eastAsiaTheme="minorEastAsia"/>
            </w:rPr>
          </w:rPrChange>
        </w:rPr>
        <w:lastRenderedPageBreak/>
        <w:t>provide significant evidence for the existence of a “rich-club core” at that degree level. However, some doubts remain about the validity of this measure</w:t>
      </w:r>
      <w:ins w:id="184" w:author="Wesley Maddox" w:date="2015-04-04T15:47:00Z">
        <w:r w:rsidR="00F63996" w:rsidRPr="001D2635">
          <w:rPr>
            <w:rFonts w:ascii="Times New Roman" w:eastAsiaTheme="minorEastAsia" w:hAnsi="Times New Roman" w:cs="Times New Roman"/>
            <w:sz w:val="23"/>
            <w:szCs w:val="23"/>
            <w:rPrChange w:id="185" w:author="Wesley Maddox" w:date="2015-04-04T16:01:00Z">
              <w:rPr>
                <w:rFonts w:eastAsiaTheme="minorEastAsia"/>
              </w:rPr>
            </w:rPrChange>
          </w:rPr>
          <w:t xml:space="preserve"> </w:t>
        </w:r>
        <w:r w:rsidR="00F63996" w:rsidRPr="001D2635">
          <w:rPr>
            <w:rFonts w:ascii="Times New Roman" w:eastAsiaTheme="minorEastAsia" w:hAnsi="Times New Roman" w:cs="Times New Roman"/>
            <w:sz w:val="23"/>
            <w:szCs w:val="23"/>
            <w:rPrChange w:id="186" w:author="Wesley Maddox" w:date="2015-04-04T16:01:00Z">
              <w:rPr>
                <w:rFonts w:eastAsiaTheme="minorEastAsia"/>
              </w:rPr>
            </w:rPrChange>
          </w:rPr>
          <w:fldChar w:fldCharType="begin"/>
        </w:r>
        <w:r w:rsidR="00F63996" w:rsidRPr="001D2635">
          <w:rPr>
            <w:rFonts w:ascii="Times New Roman" w:eastAsiaTheme="minorEastAsia" w:hAnsi="Times New Roman" w:cs="Times New Roman"/>
            <w:sz w:val="23"/>
            <w:szCs w:val="23"/>
            <w:rPrChange w:id="187" w:author="Wesley Maddox" w:date="2015-04-04T16:01:00Z">
              <w:rPr>
                <w:rFonts w:eastAsiaTheme="minorEastAsia"/>
              </w:rPr>
            </w:rPrChange>
          </w:rPr>
          <w:instrText xml:space="preserve"> ADDIN ZOTERO_ITEM CSL_CITATION {"citationID":"lb5u2e9nr","properties":{"formattedCitation":"(Jiang and Zhou, 2008)","plainCitation":"(Jiang and Zhou, 2008)"},"citationItems":[{"id":475,"uris":["http://zotero.org/users/local/bcGP87uF/items/XBAHSTN2"],"uri":["http://zotero.org/users/local/bcGP87uF/items/XBAHSTN2"],"itemData":{"id":475,"type":"article-journal","title":"Statistical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Physics","volume":"10","author":[{"family":"Jiang","given":"Zhi-Qiang"},{"family":"Zhou","given":"Wei-Xing"}],"issued":{"date-parts":[["2008",4]]}}}],"schema":"https://github.com/citation-style-language/schema/raw/master/csl-citation.json"} </w:instrText>
        </w:r>
      </w:ins>
      <w:r w:rsidR="00F63996" w:rsidRPr="001D2635">
        <w:rPr>
          <w:rFonts w:ascii="Times New Roman" w:eastAsiaTheme="minorEastAsia" w:hAnsi="Times New Roman" w:cs="Times New Roman"/>
          <w:sz w:val="23"/>
          <w:szCs w:val="23"/>
          <w:rPrChange w:id="188" w:author="Wesley Maddox" w:date="2015-04-04T16:01:00Z">
            <w:rPr>
              <w:rFonts w:eastAsiaTheme="minorEastAsia"/>
            </w:rPr>
          </w:rPrChange>
        </w:rPr>
        <w:fldChar w:fldCharType="separate"/>
      </w:r>
      <w:ins w:id="189" w:author="Wesley Maddox" w:date="2015-04-04T15:47:00Z">
        <w:r w:rsidR="00F63996" w:rsidRPr="001D2635">
          <w:rPr>
            <w:rFonts w:ascii="Times New Roman" w:hAnsi="Times New Roman" w:cs="Times New Roman"/>
            <w:sz w:val="23"/>
            <w:szCs w:val="23"/>
            <w:rPrChange w:id="190" w:author="Wesley Maddox" w:date="2015-04-04T16:01:00Z">
              <w:rPr/>
            </w:rPrChange>
          </w:rPr>
          <w:t>(Jiang and Zhou, 2008)</w:t>
        </w:r>
        <w:r w:rsidR="00F63996" w:rsidRPr="001D2635">
          <w:rPr>
            <w:rFonts w:ascii="Times New Roman" w:eastAsiaTheme="minorEastAsia" w:hAnsi="Times New Roman" w:cs="Times New Roman"/>
            <w:sz w:val="23"/>
            <w:szCs w:val="23"/>
            <w:rPrChange w:id="191" w:author="Wesley Maddox" w:date="2015-04-04T16:01:00Z">
              <w:rPr>
                <w:rFonts w:eastAsiaTheme="minorEastAsia"/>
              </w:rPr>
            </w:rPrChange>
          </w:rPr>
          <w:fldChar w:fldCharType="end"/>
        </w:r>
      </w:ins>
      <w:r w:rsidRPr="001D2635">
        <w:rPr>
          <w:rFonts w:ascii="Times New Roman" w:eastAsiaTheme="minorEastAsia" w:hAnsi="Times New Roman" w:cs="Times New Roman"/>
          <w:sz w:val="23"/>
          <w:szCs w:val="23"/>
          <w:rPrChange w:id="192" w:author="Wesley Maddox" w:date="2015-04-04T16:01:00Z">
            <w:rPr>
              <w:rFonts w:eastAsiaTheme="minorEastAsia"/>
            </w:rPr>
          </w:rPrChange>
        </w:rPr>
        <w:t>. In order to appease these doubts, we will use a bootstrap method of resampling against multiple sets of randomly generated graphs in order to assess its significance</w:t>
      </w:r>
      <w:ins w:id="193" w:author="Wesley Maddox" w:date="2015-04-04T15:53:00Z">
        <w:r w:rsidR="00242E4E" w:rsidRPr="001D2635">
          <w:rPr>
            <w:rFonts w:ascii="Times New Roman" w:eastAsiaTheme="minorEastAsia" w:hAnsi="Times New Roman" w:cs="Times New Roman"/>
            <w:sz w:val="23"/>
            <w:szCs w:val="23"/>
            <w:rPrChange w:id="194" w:author="Wesley Maddox" w:date="2015-04-04T16:01:00Z">
              <w:rPr>
                <w:rFonts w:eastAsiaTheme="minorEastAsia"/>
              </w:rPr>
            </w:rPrChange>
          </w:rPr>
          <w:fldChar w:fldCharType="begin"/>
        </w:r>
        <w:r w:rsidR="00242E4E" w:rsidRPr="001D2635">
          <w:rPr>
            <w:rFonts w:ascii="Times New Roman" w:eastAsiaTheme="minorEastAsia" w:hAnsi="Times New Roman" w:cs="Times New Roman"/>
            <w:sz w:val="23"/>
            <w:szCs w:val="23"/>
            <w:rPrChange w:id="195" w:author="Wesley Maddox" w:date="2015-04-04T16:01:00Z">
              <w:rPr>
                <w:rFonts w:eastAsiaTheme="minorEastAsia"/>
              </w:rPr>
            </w:rPrChange>
          </w:rPr>
          <w:instrText xml:space="preserve"> ADDIN ZOTERO_ITEM CSL_CITATION {"citationID":"1cbt4ll3k1","properties":{"formattedCitation":"(Jiang and Zhou, 2008; Wuchty et al., 2009)","plainCitation":"(Jiang and Zhou, 2008; Wuchty et al., 2009)"},"citationItems":[{"id":475,"uris":["http://zotero.org/users/local/bcGP87uF/items/XBAHSTN2"],"uri":["http://zotero.org/users/local/bcGP87uF/items/XBAHSTN2"],"itemData":{"id":475,"type":"article-journal","title":"Statistical significance of rich-club phenomena in complex networks","container-title":"New Journal of Physics","volume":"10","author":[{"family":"Jiang","given":"Zhi-Qiang"},{"family":"Zhou","given":"Wei-Xing"}],"issued":{"date-parts":[["2008",4]]}}},{"id":517,"uris":["http://zotero.org/users/local/bcGP87uF/items/32SDC55N"],"uri":["http://zotero.org/users/local/bcGP87uF/items/32SDC55N"],"itemData":{"id":517,"type":"article-journal","title":"A comprehensive Plasmodium falciparum protein interaction map reveals a distinct architecture of a core interactome","container-title":"PROTEOMICS","page":"1841-1849","volume":"9","issue":"7","source":"CrossRef","DOI":"10.1002/pmic.200800383","ISSN":"16159853, 16159861","language":"en","author":[{"family":"Wuchty","given":"Stefan"},{"family":"Adams","given":"John H."},{"family":"Ferdig","given":"Michael T."}],"issued":{"date-parts":[["2009",4]]},"accessed":{"date-parts":[["2015",3,23]]}}}],"schema":"https://github.com/citation-style-language/schema/raw/master/csl-citation.json"} </w:instrText>
        </w:r>
      </w:ins>
      <w:r w:rsidR="00242E4E" w:rsidRPr="001D2635">
        <w:rPr>
          <w:rFonts w:ascii="Times New Roman" w:eastAsiaTheme="minorEastAsia" w:hAnsi="Times New Roman" w:cs="Times New Roman"/>
          <w:sz w:val="23"/>
          <w:szCs w:val="23"/>
          <w:rPrChange w:id="196" w:author="Wesley Maddox" w:date="2015-04-04T16:01:00Z">
            <w:rPr>
              <w:rFonts w:eastAsiaTheme="minorEastAsia"/>
            </w:rPr>
          </w:rPrChange>
        </w:rPr>
        <w:fldChar w:fldCharType="separate"/>
      </w:r>
      <w:ins w:id="197" w:author="Wesley Maddox" w:date="2015-04-04T15:53:00Z">
        <w:r w:rsidR="00242E4E" w:rsidRPr="001D2635">
          <w:rPr>
            <w:rFonts w:ascii="Times New Roman" w:hAnsi="Times New Roman" w:cs="Times New Roman"/>
            <w:sz w:val="23"/>
            <w:szCs w:val="23"/>
            <w:rPrChange w:id="198" w:author="Wesley Maddox" w:date="2015-04-04T16:01:00Z">
              <w:rPr/>
            </w:rPrChange>
          </w:rPr>
          <w:t>(Jiang and Zhou, 2008; Wuchty et al., 2009)</w:t>
        </w:r>
        <w:r w:rsidR="00242E4E" w:rsidRPr="001D2635">
          <w:rPr>
            <w:rFonts w:ascii="Times New Roman" w:eastAsiaTheme="minorEastAsia" w:hAnsi="Times New Roman" w:cs="Times New Roman"/>
            <w:sz w:val="23"/>
            <w:szCs w:val="23"/>
            <w:rPrChange w:id="199" w:author="Wesley Maddox" w:date="2015-04-04T16:01:00Z">
              <w:rPr>
                <w:rFonts w:eastAsiaTheme="minorEastAsia"/>
              </w:rPr>
            </w:rPrChange>
          </w:rPr>
          <w:fldChar w:fldCharType="end"/>
        </w:r>
      </w:ins>
      <w:r w:rsidRPr="001D2635">
        <w:rPr>
          <w:rFonts w:ascii="Times New Roman" w:eastAsiaTheme="minorEastAsia" w:hAnsi="Times New Roman" w:cs="Times New Roman"/>
          <w:sz w:val="23"/>
          <w:szCs w:val="23"/>
          <w:rPrChange w:id="200" w:author="Wesley Maddox" w:date="2015-04-04T16:01:00Z">
            <w:rPr>
              <w:rFonts w:eastAsiaTheme="minorEastAsia"/>
            </w:rPr>
          </w:rPrChange>
        </w:rPr>
        <w:t xml:space="preserve">. Similarly, the value of the rich-club coefficient is generally considered to be monotonic as the values of </w:t>
      </w:r>
      <m:oMath>
        <m:r>
          <w:rPr>
            <w:rFonts w:ascii="Cambria Math" w:eastAsiaTheme="minorEastAsia" w:hAnsi="Cambria Math" w:cs="Times New Roman"/>
            <w:sz w:val="23"/>
            <w:szCs w:val="23"/>
            <w:rPrChange w:id="201" w:author="Wesley Maddox" w:date="2015-04-04T16:01:00Z">
              <w:rPr>
                <w:rFonts w:ascii="Cambria Math" w:eastAsiaTheme="minorEastAsia" w:hAnsi="Cambria Math"/>
              </w:rPr>
            </w:rPrChange>
          </w:rPr>
          <m:t>k</m:t>
        </m:r>
      </m:oMath>
      <w:r w:rsidRPr="001D2635">
        <w:rPr>
          <w:rFonts w:ascii="Times New Roman" w:eastAsiaTheme="minorEastAsia" w:hAnsi="Times New Roman" w:cs="Times New Roman"/>
          <w:sz w:val="23"/>
          <w:szCs w:val="23"/>
          <w:rPrChange w:id="202" w:author="Wesley Maddox" w:date="2015-04-04T16:01:00Z">
            <w:rPr>
              <w:rFonts w:eastAsiaTheme="minorEastAsia"/>
            </w:rPr>
          </w:rPrChange>
        </w:rPr>
        <w:t xml:space="preserve"> increase, and we will look at this graph, as it will help us understand any biological significance to this measure. Finally, by analyzing this graph of the values of the rich-club coefficient, we will be able to determine if there is a rich-club core in </w:t>
      </w:r>
      <w:r w:rsidR="00F2551B" w:rsidRPr="001D2635">
        <w:rPr>
          <w:rFonts w:ascii="Times New Roman" w:eastAsiaTheme="minorEastAsia" w:hAnsi="Times New Roman" w:cs="Times New Roman"/>
          <w:sz w:val="23"/>
          <w:szCs w:val="23"/>
          <w:rPrChange w:id="203" w:author="Wesley Maddox" w:date="2015-04-04T16:01:00Z">
            <w:rPr>
              <w:rFonts w:eastAsiaTheme="minorEastAsia"/>
            </w:rPr>
          </w:rPrChange>
        </w:rPr>
        <w:t>the</w:t>
      </w:r>
      <w:r w:rsidRPr="001D2635">
        <w:rPr>
          <w:rFonts w:ascii="Times New Roman" w:eastAsiaTheme="minorEastAsia" w:hAnsi="Times New Roman" w:cs="Times New Roman"/>
          <w:sz w:val="23"/>
          <w:szCs w:val="23"/>
          <w:rPrChange w:id="204" w:author="Wesley Maddox" w:date="2015-04-04T16:01:00Z">
            <w:rPr>
              <w:rFonts w:eastAsiaTheme="minorEastAsia"/>
            </w:rPr>
          </w:rPrChange>
        </w:rPr>
        <w:t xml:space="preserve"> PPI network.</w:t>
      </w:r>
    </w:p>
    <w:p w:rsidR="00BF632D" w:rsidRPr="001D2635" w:rsidRDefault="00BF632D">
      <w:pPr>
        <w:rPr>
          <w:rFonts w:ascii="Times New Roman" w:eastAsiaTheme="minorEastAsia" w:hAnsi="Times New Roman" w:cs="Times New Roman"/>
          <w:i/>
          <w:sz w:val="23"/>
          <w:szCs w:val="23"/>
          <w:rPrChange w:id="205" w:author="Wesley Maddox" w:date="2015-04-04T16:01:00Z">
            <w:rPr>
              <w:rFonts w:eastAsiaTheme="minorEastAsia"/>
              <w:i/>
            </w:rPr>
          </w:rPrChange>
        </w:rPr>
      </w:pPr>
      <w:r w:rsidRPr="001D2635">
        <w:rPr>
          <w:rFonts w:ascii="Times New Roman" w:eastAsiaTheme="minorEastAsia" w:hAnsi="Times New Roman" w:cs="Times New Roman"/>
          <w:i/>
          <w:sz w:val="23"/>
          <w:szCs w:val="23"/>
          <w:rPrChange w:id="206" w:author="Wesley Maddox" w:date="2015-04-04T16:01:00Z">
            <w:rPr>
              <w:rFonts w:eastAsiaTheme="minorEastAsia"/>
              <w:i/>
            </w:rPr>
          </w:rPrChange>
        </w:rPr>
        <w:t>Identification of Structurally Dominant Nodes</w:t>
      </w:r>
    </w:p>
    <w:p w:rsidR="00BF632D" w:rsidRPr="001D2635" w:rsidRDefault="00E96DF5" w:rsidP="00F2551B">
      <w:pPr>
        <w:spacing w:before="240"/>
        <w:rPr>
          <w:rFonts w:ascii="Times New Roman" w:eastAsiaTheme="minorEastAsia" w:hAnsi="Times New Roman" w:cs="Times New Roman"/>
          <w:sz w:val="23"/>
          <w:szCs w:val="23"/>
          <w:rPrChange w:id="207" w:author="Wesley Maddox" w:date="2015-04-04T16:01:00Z">
            <w:rPr>
              <w:rFonts w:eastAsiaTheme="minorEastAsia"/>
            </w:rPr>
          </w:rPrChange>
        </w:rPr>
      </w:pPr>
      <w:r w:rsidRPr="001D2635">
        <w:rPr>
          <w:rFonts w:ascii="Times New Roman" w:eastAsiaTheme="minorEastAsia" w:hAnsi="Times New Roman" w:cs="Times New Roman"/>
          <w:sz w:val="23"/>
          <w:szCs w:val="23"/>
          <w:rPrChange w:id="208" w:author="Wesley Maddox" w:date="2015-04-04T16:01:00Z">
            <w:rPr>
              <w:rFonts w:eastAsiaTheme="minorEastAsia"/>
            </w:rPr>
          </w:rPrChange>
        </w:rPr>
        <w:t xml:space="preserve">Our next goal is to identify the </w:t>
      </w:r>
      <w:r w:rsidR="00F2551B" w:rsidRPr="001D2635">
        <w:rPr>
          <w:rFonts w:ascii="Times New Roman" w:eastAsiaTheme="minorEastAsia" w:hAnsi="Times New Roman" w:cs="Times New Roman"/>
          <w:sz w:val="23"/>
          <w:szCs w:val="23"/>
          <w:rPrChange w:id="209" w:author="Wesley Maddox" w:date="2015-04-04T16:01:00Z">
            <w:rPr>
              <w:rFonts w:eastAsiaTheme="minorEastAsia"/>
            </w:rPr>
          </w:rPrChange>
        </w:rPr>
        <w:t>most structurally dominant nodes in the PPI network. After thoroughly reviewing the literature, we have found that there is no single method for identifying structurally dominant nodes in a network</w:t>
      </w:r>
      <w:ins w:id="210" w:author="Wesley Maddox" w:date="2015-04-04T15:54:00Z">
        <w:r w:rsidR="00242E4E" w:rsidRPr="001D2635">
          <w:rPr>
            <w:rFonts w:ascii="Times New Roman" w:eastAsiaTheme="minorEastAsia" w:hAnsi="Times New Roman" w:cs="Times New Roman"/>
            <w:sz w:val="23"/>
            <w:szCs w:val="23"/>
            <w:rPrChange w:id="211" w:author="Wesley Maddox" w:date="2015-04-04T16:01:00Z">
              <w:rPr>
                <w:rFonts w:eastAsiaTheme="minorEastAsia"/>
              </w:rPr>
            </w:rPrChange>
          </w:rPr>
          <w:fldChar w:fldCharType="begin"/>
        </w:r>
        <w:r w:rsidR="00242E4E" w:rsidRPr="001D2635">
          <w:rPr>
            <w:rFonts w:ascii="Times New Roman" w:eastAsiaTheme="minorEastAsia" w:hAnsi="Times New Roman" w:cs="Times New Roman"/>
            <w:sz w:val="23"/>
            <w:szCs w:val="23"/>
            <w:rPrChange w:id="212" w:author="Wesley Maddox" w:date="2015-04-04T16:01:00Z">
              <w:rPr>
                <w:rFonts w:eastAsiaTheme="minorEastAsia"/>
              </w:rPr>
            </w:rPrChange>
          </w:rPr>
          <w:instrText xml:space="preserve"> ADDIN ZOTERO_ITEM CSL_CITATION {"citationID":"2iklsh50ct","properties":{"formattedCitation":"(Pei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ins>
      <w:r w:rsidR="00242E4E" w:rsidRPr="001D2635">
        <w:rPr>
          <w:rFonts w:ascii="Times New Roman" w:eastAsiaTheme="minorEastAsia" w:hAnsi="Times New Roman" w:cs="Times New Roman"/>
          <w:sz w:val="23"/>
          <w:szCs w:val="23"/>
          <w:rPrChange w:id="213" w:author="Wesley Maddox" w:date="2015-04-04T16:01:00Z">
            <w:rPr>
              <w:rFonts w:eastAsiaTheme="minorEastAsia"/>
            </w:rPr>
          </w:rPrChange>
        </w:rPr>
        <w:fldChar w:fldCharType="separate"/>
      </w:r>
      <w:ins w:id="214" w:author="Wesley Maddox" w:date="2015-04-04T15:54:00Z">
        <w:r w:rsidR="00242E4E" w:rsidRPr="001D2635">
          <w:rPr>
            <w:rFonts w:ascii="Times New Roman" w:hAnsi="Times New Roman" w:cs="Times New Roman"/>
            <w:sz w:val="23"/>
            <w:szCs w:val="23"/>
            <w:rPrChange w:id="215" w:author="Wesley Maddox" w:date="2015-04-04T16:01:00Z">
              <w:rPr/>
            </w:rPrChange>
          </w:rPr>
          <w:t>(Pei Wang et al., 2014)</w:t>
        </w:r>
        <w:r w:rsidR="00242E4E" w:rsidRPr="001D2635">
          <w:rPr>
            <w:rFonts w:ascii="Times New Roman" w:eastAsiaTheme="minorEastAsia" w:hAnsi="Times New Roman" w:cs="Times New Roman"/>
            <w:sz w:val="23"/>
            <w:szCs w:val="23"/>
            <w:rPrChange w:id="216" w:author="Wesley Maddox" w:date="2015-04-04T16:01:00Z">
              <w:rPr>
                <w:rFonts w:eastAsiaTheme="minorEastAsia"/>
              </w:rPr>
            </w:rPrChange>
          </w:rPr>
          <w:fldChar w:fldCharType="end"/>
        </w:r>
      </w:ins>
      <w:r w:rsidR="00F2551B" w:rsidRPr="001D2635">
        <w:rPr>
          <w:rFonts w:ascii="Times New Roman" w:eastAsiaTheme="minorEastAsia" w:hAnsi="Times New Roman" w:cs="Times New Roman"/>
          <w:sz w:val="23"/>
          <w:szCs w:val="23"/>
          <w:rPrChange w:id="217" w:author="Wesley Maddox" w:date="2015-04-04T16:01:00Z">
            <w:rPr>
              <w:rFonts w:eastAsiaTheme="minorEastAsia"/>
            </w:rPr>
          </w:rPrChange>
        </w:rPr>
        <w:t>. Although some single measures describing the network (ie degree, PageRank, clustering coefficient) have been proposed, they all seem to fall short in various ways</w:t>
      </w:r>
      <w:del w:id="218" w:author="Wesley Maddox" w:date="2015-04-04T15:54:00Z">
        <w:r w:rsidR="00F2551B" w:rsidRPr="001D2635" w:rsidDel="00242E4E">
          <w:rPr>
            <w:rFonts w:ascii="Times New Roman" w:eastAsiaTheme="minorEastAsia" w:hAnsi="Times New Roman" w:cs="Times New Roman"/>
            <w:sz w:val="23"/>
            <w:szCs w:val="23"/>
            <w:rPrChange w:id="219" w:author="Wesley Maddox" w:date="2015-04-04T16:01:00Z">
              <w:rPr>
                <w:rFonts w:eastAsiaTheme="minorEastAsia"/>
              </w:rPr>
            </w:rPrChange>
          </w:rPr>
          <w:delText xml:space="preserve"> (</w:delText>
        </w:r>
        <w:r w:rsidR="00F2551B" w:rsidRPr="001D2635" w:rsidDel="00242E4E">
          <w:rPr>
            <w:rFonts w:ascii="Times New Roman" w:eastAsiaTheme="minorEastAsia" w:hAnsi="Times New Roman" w:cs="Times New Roman"/>
            <w:i/>
            <w:sz w:val="23"/>
            <w:szCs w:val="23"/>
            <w:rPrChange w:id="220" w:author="Wesley Maddox" w:date="2015-04-04T16:01:00Z">
              <w:rPr>
                <w:rFonts w:eastAsiaTheme="minorEastAsia"/>
                <w:i/>
              </w:rPr>
            </w:rPrChange>
          </w:rPr>
          <w:delText>cite here?</w:delText>
        </w:r>
        <w:r w:rsidR="00F2551B" w:rsidRPr="001D2635" w:rsidDel="00242E4E">
          <w:rPr>
            <w:rFonts w:ascii="Times New Roman" w:eastAsiaTheme="minorEastAsia" w:hAnsi="Times New Roman" w:cs="Times New Roman"/>
            <w:sz w:val="23"/>
            <w:szCs w:val="23"/>
            <w:rPrChange w:id="221" w:author="Wesley Maddox" w:date="2015-04-04T16:01:00Z">
              <w:rPr>
                <w:rFonts w:eastAsiaTheme="minorEastAsia"/>
              </w:rPr>
            </w:rPrChange>
          </w:rPr>
          <w:delText>)</w:delText>
        </w:r>
      </w:del>
      <w:r w:rsidR="00F2551B" w:rsidRPr="001D2635">
        <w:rPr>
          <w:rFonts w:ascii="Times New Roman" w:eastAsiaTheme="minorEastAsia" w:hAnsi="Times New Roman" w:cs="Times New Roman"/>
          <w:sz w:val="23"/>
          <w:szCs w:val="23"/>
          <w:rPrChange w:id="222" w:author="Wesley Maddox" w:date="2015-04-04T16:01:00Z">
            <w:rPr>
              <w:rFonts w:eastAsiaTheme="minorEastAsia"/>
            </w:rPr>
          </w:rPrChange>
        </w:rPr>
        <w:t>. Because of this shortfall, we will utilize two different measures in order to serve as both computational validation as well as a second check on our analyses. These two measures are the</w:t>
      </w:r>
      <w:r w:rsidR="00F2551B" w:rsidRPr="001D2635">
        <w:rPr>
          <w:rFonts w:ascii="Times New Roman" w:eastAsiaTheme="minorEastAsia" w:hAnsi="Times New Roman" w:cs="Times New Roman"/>
          <w:i/>
          <w:sz w:val="23"/>
          <w:szCs w:val="23"/>
          <w:rPrChange w:id="223" w:author="Wesley Maddox" w:date="2015-04-04T16:01:00Z">
            <w:rPr>
              <w:rFonts w:eastAsiaTheme="minorEastAsia"/>
            </w:rPr>
          </w:rPrChange>
        </w:rPr>
        <w:t xml:space="preserve"> </w:t>
      </w:r>
      <w:r w:rsidR="00F2551B" w:rsidRPr="001D2635">
        <w:rPr>
          <w:rFonts w:ascii="Times New Roman" w:eastAsiaTheme="minorEastAsia" w:hAnsi="Times New Roman" w:cs="Times New Roman"/>
          <w:i/>
          <w:sz w:val="23"/>
          <w:szCs w:val="23"/>
          <w:rPrChange w:id="224" w:author="Wesley Maddox" w:date="2015-04-04T16:01:00Z">
            <w:rPr>
              <w:rFonts w:eastAsiaTheme="minorEastAsia"/>
              <w:i/>
            </w:rPr>
          </w:rPrChange>
        </w:rPr>
        <w:t>First Principal Component</w:t>
      </w:r>
      <w:r w:rsidR="00F2551B" w:rsidRPr="001D2635">
        <w:rPr>
          <w:rFonts w:ascii="Times New Roman" w:eastAsiaTheme="minorEastAsia" w:hAnsi="Times New Roman" w:cs="Times New Roman"/>
          <w:sz w:val="23"/>
          <w:szCs w:val="23"/>
          <w:rPrChange w:id="225" w:author="Wesley Maddox" w:date="2015-04-04T16:01:00Z">
            <w:rPr>
              <w:rFonts w:eastAsiaTheme="minorEastAsia"/>
            </w:rPr>
          </w:rPrChange>
        </w:rPr>
        <w:t xml:space="preserve"> score and </w:t>
      </w:r>
      <w:r w:rsidR="00F2551B" w:rsidRPr="001D2635">
        <w:rPr>
          <w:rFonts w:ascii="Times New Roman" w:eastAsiaTheme="minorEastAsia" w:hAnsi="Times New Roman" w:cs="Times New Roman"/>
          <w:i/>
          <w:sz w:val="23"/>
          <w:szCs w:val="23"/>
          <w:rPrChange w:id="226" w:author="Wesley Maddox" w:date="2015-04-04T16:01:00Z">
            <w:rPr>
              <w:rFonts w:eastAsiaTheme="minorEastAsia"/>
            </w:rPr>
          </w:rPrChange>
        </w:rPr>
        <w:t>core/periphery analysis</w:t>
      </w:r>
      <w:ins w:id="227" w:author="Wesley Maddox" w:date="2015-04-04T15:55:00Z">
        <w:r w:rsidR="00C14589" w:rsidRPr="001D2635">
          <w:rPr>
            <w:rFonts w:ascii="Times New Roman" w:eastAsiaTheme="minorEastAsia" w:hAnsi="Times New Roman" w:cs="Times New Roman"/>
            <w:i/>
            <w:sz w:val="23"/>
            <w:szCs w:val="23"/>
            <w:rPrChange w:id="228" w:author="Wesley Maddox" w:date="2015-04-04T16:01:00Z">
              <w:rPr>
                <w:rFonts w:eastAsiaTheme="minorEastAsia"/>
                <w:i/>
              </w:rPr>
            </w:rPrChange>
          </w:rPr>
          <w:t xml:space="preserve"> </w:t>
        </w:r>
        <w:r w:rsidR="00C14589" w:rsidRPr="001D2635">
          <w:rPr>
            <w:rFonts w:ascii="Times New Roman" w:eastAsiaTheme="minorEastAsia" w:hAnsi="Times New Roman" w:cs="Times New Roman"/>
            <w:sz w:val="23"/>
            <w:szCs w:val="23"/>
            <w:rPrChange w:id="229" w:author="Wesley Maddox" w:date="2015-04-04T16:01:00Z">
              <w:rPr>
                <w:rFonts w:eastAsiaTheme="minorEastAsia"/>
              </w:rPr>
            </w:rPrChange>
          </w:rPr>
          <w:t>scoring</w:t>
        </w:r>
      </w:ins>
      <w:r w:rsidR="00F2551B" w:rsidRPr="001D2635">
        <w:rPr>
          <w:rFonts w:ascii="Times New Roman" w:eastAsiaTheme="minorEastAsia" w:hAnsi="Times New Roman" w:cs="Times New Roman"/>
          <w:sz w:val="23"/>
          <w:szCs w:val="23"/>
          <w:rPrChange w:id="230" w:author="Wesley Maddox" w:date="2015-04-04T16:01:00Z">
            <w:rPr>
              <w:rFonts w:eastAsiaTheme="minorEastAsia"/>
            </w:rPr>
          </w:rPrChange>
        </w:rPr>
        <w:t>.</w:t>
      </w:r>
    </w:p>
    <w:p w:rsidR="00BF632D" w:rsidRPr="001D2635" w:rsidRDefault="00BF632D" w:rsidP="00F2551B">
      <w:pPr>
        <w:spacing w:before="240"/>
        <w:rPr>
          <w:rFonts w:ascii="Times New Roman" w:eastAsiaTheme="minorEastAsia" w:hAnsi="Times New Roman" w:cs="Times New Roman"/>
          <w:sz w:val="23"/>
          <w:szCs w:val="23"/>
          <w:rPrChange w:id="231" w:author="Wesley Maddox" w:date="2015-04-04T16:01:00Z">
            <w:rPr>
              <w:rFonts w:eastAsiaTheme="minorEastAsia"/>
            </w:rPr>
          </w:rPrChange>
        </w:rPr>
      </w:pPr>
      <w:r w:rsidRPr="001D2635">
        <w:rPr>
          <w:rFonts w:ascii="Times New Roman" w:eastAsiaTheme="minorEastAsia" w:hAnsi="Times New Roman" w:cs="Times New Roman"/>
          <w:sz w:val="23"/>
          <w:szCs w:val="23"/>
          <w:rPrChange w:id="232" w:author="Wesley Maddox" w:date="2015-04-04T16:01:00Z">
            <w:rPr>
              <w:rFonts w:eastAsiaTheme="minorEastAsia"/>
            </w:rPr>
          </w:rPrChange>
        </w:rPr>
        <w:t>FPC Scoring</w:t>
      </w:r>
    </w:p>
    <w:p w:rsidR="00F2551B" w:rsidRPr="001D2635" w:rsidRDefault="00F2551B">
      <w:pPr>
        <w:rPr>
          <w:rFonts w:ascii="Times New Roman" w:eastAsiaTheme="minorEastAsia" w:hAnsi="Times New Roman" w:cs="Times New Roman"/>
          <w:sz w:val="23"/>
          <w:szCs w:val="23"/>
          <w:rPrChange w:id="233" w:author="Wesley Maddox" w:date="2015-04-04T16:01:00Z">
            <w:rPr>
              <w:rFonts w:eastAsiaTheme="minorEastAsia"/>
            </w:rPr>
          </w:rPrChange>
        </w:rPr>
      </w:pPr>
      <w:r w:rsidRPr="001D2635">
        <w:rPr>
          <w:rFonts w:ascii="Times New Roman" w:eastAsiaTheme="minorEastAsia" w:hAnsi="Times New Roman" w:cs="Times New Roman"/>
          <w:sz w:val="23"/>
          <w:szCs w:val="23"/>
          <w:rPrChange w:id="234" w:author="Wesley Maddox" w:date="2015-04-04T16:01:00Z">
            <w:rPr>
              <w:rFonts w:eastAsiaTheme="minorEastAsia"/>
            </w:rPr>
          </w:rPrChange>
        </w:rPr>
        <w:t>The First Principal Component scoring method is a relatively new method of identifying structurally dominant nodes in networks</w:t>
      </w:r>
      <w:ins w:id="235" w:author="Wesley Maddox" w:date="2015-04-04T15:55:00Z">
        <w:r w:rsidR="00C14589" w:rsidRPr="001D2635">
          <w:rPr>
            <w:rFonts w:ascii="Times New Roman" w:eastAsiaTheme="minorEastAsia" w:hAnsi="Times New Roman" w:cs="Times New Roman"/>
            <w:sz w:val="23"/>
            <w:szCs w:val="23"/>
            <w:rPrChange w:id="236" w:author="Wesley Maddox" w:date="2015-04-04T16:01:00Z">
              <w:rPr>
                <w:rFonts w:eastAsiaTheme="minorEastAsia"/>
              </w:rPr>
            </w:rPrChange>
          </w:rPr>
          <w:t xml:space="preserve"> </w:t>
        </w:r>
        <w:r w:rsidR="00C14589" w:rsidRPr="001D2635">
          <w:rPr>
            <w:rFonts w:ascii="Times New Roman" w:eastAsiaTheme="minorEastAsia" w:hAnsi="Times New Roman" w:cs="Times New Roman"/>
            <w:sz w:val="23"/>
            <w:szCs w:val="23"/>
            <w:rPrChange w:id="237" w:author="Wesley Maddox" w:date="2015-04-04T16:01:00Z">
              <w:rPr>
                <w:rFonts w:eastAsiaTheme="minorEastAsia"/>
              </w:rPr>
            </w:rPrChange>
          </w:rPr>
          <w:fldChar w:fldCharType="begin"/>
        </w:r>
        <w:r w:rsidR="00C14589" w:rsidRPr="001D2635">
          <w:rPr>
            <w:rFonts w:ascii="Times New Roman" w:eastAsiaTheme="minorEastAsia" w:hAnsi="Times New Roman" w:cs="Times New Roman"/>
            <w:sz w:val="23"/>
            <w:szCs w:val="23"/>
            <w:rPrChange w:id="238" w:author="Wesley Maddox" w:date="2015-04-04T16:01:00Z">
              <w:rPr>
                <w:rFonts w:eastAsiaTheme="minorEastAsia"/>
              </w:rPr>
            </w:rPrChange>
          </w:rPr>
          <w:instrText xml:space="preserve"> ADDIN ZOTERO_ITEM CSL_CITATION {"citationID":"2p1f4vtirj","properties":{"formattedCitation":"(Pei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ins>
      <w:r w:rsidR="00C14589" w:rsidRPr="001D2635">
        <w:rPr>
          <w:rFonts w:ascii="Times New Roman" w:eastAsiaTheme="minorEastAsia" w:hAnsi="Times New Roman" w:cs="Times New Roman"/>
          <w:sz w:val="23"/>
          <w:szCs w:val="23"/>
          <w:rPrChange w:id="239" w:author="Wesley Maddox" w:date="2015-04-04T16:01:00Z">
            <w:rPr>
              <w:rFonts w:eastAsiaTheme="minorEastAsia"/>
            </w:rPr>
          </w:rPrChange>
        </w:rPr>
        <w:fldChar w:fldCharType="separate"/>
      </w:r>
      <w:ins w:id="240" w:author="Wesley Maddox" w:date="2015-04-04T15:55:00Z">
        <w:r w:rsidR="00C14589" w:rsidRPr="001D2635">
          <w:rPr>
            <w:rFonts w:ascii="Times New Roman" w:hAnsi="Times New Roman" w:cs="Times New Roman"/>
            <w:sz w:val="23"/>
            <w:szCs w:val="23"/>
            <w:rPrChange w:id="241" w:author="Wesley Maddox" w:date="2015-04-04T16:01:00Z">
              <w:rPr/>
            </w:rPrChange>
          </w:rPr>
          <w:t>(Pei Wang et al., 2014)</w:t>
        </w:r>
        <w:r w:rsidR="00C14589" w:rsidRPr="001D2635">
          <w:rPr>
            <w:rFonts w:ascii="Times New Roman" w:eastAsiaTheme="minorEastAsia" w:hAnsi="Times New Roman" w:cs="Times New Roman"/>
            <w:sz w:val="23"/>
            <w:szCs w:val="23"/>
            <w:rPrChange w:id="242" w:author="Wesley Maddox" w:date="2015-04-04T16:01:00Z">
              <w:rPr>
                <w:rFonts w:eastAsiaTheme="minorEastAsia"/>
              </w:rPr>
            </w:rPrChange>
          </w:rPr>
          <w:fldChar w:fldCharType="end"/>
        </w:r>
      </w:ins>
      <w:r w:rsidRPr="001D2635">
        <w:rPr>
          <w:rFonts w:ascii="Times New Roman" w:eastAsiaTheme="minorEastAsia" w:hAnsi="Times New Roman" w:cs="Times New Roman"/>
          <w:sz w:val="23"/>
          <w:szCs w:val="23"/>
          <w:rPrChange w:id="243" w:author="Wesley Maddox" w:date="2015-04-04T16:01:00Z">
            <w:rPr>
              <w:rFonts w:eastAsiaTheme="minorEastAsia"/>
            </w:rPr>
          </w:rPrChange>
        </w:rPr>
        <w:t>. It broadly acts as an integrative measure that brings together eight different network description measures in order to generate a score of the most structurally dominant nodes in the network. The eight measures that it integrates are as follows: degree, clustering coefficient, closeness, k-shell, eigenvector centrality, semi-local centrality, and network motif centrality. These are all integrated into the FPC score, which is described by the following equation,</w:t>
      </w:r>
      <w:r w:rsidR="00D46FA9" w:rsidRPr="001D2635">
        <w:rPr>
          <w:rFonts w:ascii="Times New Roman" w:eastAsiaTheme="minorEastAsia" w:hAnsi="Times New Roman" w:cs="Times New Roman"/>
          <w:sz w:val="23"/>
          <w:szCs w:val="23"/>
          <w:rPrChange w:id="244" w:author="Wesley Maddox" w:date="2015-04-04T16:01:00Z">
            <w:rPr>
              <w:rFonts w:eastAsiaTheme="minorEastAsia"/>
            </w:rPr>
          </w:rPrChange>
        </w:rPr>
        <w:br/>
      </w:r>
      <m:oMathPara>
        <m:oMath>
          <m:r>
            <w:rPr>
              <w:rFonts w:ascii="Cambria Math" w:eastAsiaTheme="minorEastAsia" w:hAnsi="Cambria Math" w:cs="Times New Roman"/>
              <w:sz w:val="23"/>
              <w:szCs w:val="23"/>
              <w:rPrChange w:id="245" w:author="Wesley Maddox" w:date="2015-04-04T16:01:00Z">
                <w:rPr>
                  <w:rFonts w:ascii="Cambria Math" w:eastAsiaTheme="minorEastAsia" w:hAnsi="Cambria Math"/>
                </w:rPr>
              </w:rPrChange>
            </w:rPr>
            <m:t>FPC=</m:t>
          </m:r>
          <m:nary>
            <m:naryPr>
              <m:chr m:val="∑"/>
              <m:limLoc m:val="undOvr"/>
              <m:ctrlPr>
                <w:rPr>
                  <w:rFonts w:ascii="Cambria Math" w:eastAsiaTheme="minorEastAsia" w:hAnsi="Cambria Math" w:cs="Times New Roman"/>
                  <w:i/>
                  <w:sz w:val="23"/>
                  <w:szCs w:val="23"/>
                  <w:rPrChange w:id="246" w:author="Wesley Maddox" w:date="2015-04-04T16:01:00Z">
                    <w:rPr>
                      <w:rFonts w:ascii="Cambria Math" w:eastAsiaTheme="minorEastAsia" w:hAnsi="Cambria Math"/>
                      <w:i/>
                    </w:rPr>
                  </w:rPrChange>
                </w:rPr>
              </m:ctrlPr>
            </m:naryPr>
            <m:sub>
              <m:r>
                <w:rPr>
                  <w:rFonts w:ascii="Cambria Math" w:eastAsiaTheme="minorEastAsia" w:hAnsi="Cambria Math" w:cs="Times New Roman"/>
                  <w:sz w:val="23"/>
                  <w:szCs w:val="23"/>
                  <w:rPrChange w:id="247" w:author="Wesley Maddox" w:date="2015-04-04T16:01:00Z">
                    <w:rPr>
                      <w:rFonts w:ascii="Cambria Math" w:eastAsiaTheme="minorEastAsia" w:hAnsi="Cambria Math"/>
                    </w:rPr>
                  </w:rPrChange>
                </w:rPr>
                <m:t>i=1</m:t>
              </m:r>
            </m:sub>
            <m:sup>
              <m:r>
                <w:rPr>
                  <w:rFonts w:ascii="Cambria Math" w:eastAsiaTheme="minorEastAsia" w:hAnsi="Cambria Math" w:cs="Times New Roman"/>
                  <w:sz w:val="23"/>
                  <w:szCs w:val="23"/>
                  <w:rPrChange w:id="248" w:author="Wesley Maddox" w:date="2015-04-04T16:01:00Z">
                    <w:rPr>
                      <w:rFonts w:ascii="Cambria Math" w:eastAsiaTheme="minorEastAsia" w:hAnsi="Cambria Math"/>
                    </w:rPr>
                  </w:rPrChange>
                </w:rPr>
                <m:t>8</m:t>
              </m:r>
            </m:sup>
            <m:e>
              <m:sSub>
                <m:sSubPr>
                  <m:ctrlPr>
                    <w:rPr>
                      <w:rFonts w:ascii="Cambria Math" w:eastAsiaTheme="minorEastAsia" w:hAnsi="Cambria Math" w:cs="Times New Roman"/>
                      <w:i/>
                      <w:sz w:val="23"/>
                      <w:szCs w:val="23"/>
                      <w:rPrChange w:id="249"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250" w:author="Wesley Maddox" w:date="2015-04-04T16:01:00Z">
                        <w:rPr>
                          <w:rFonts w:ascii="Cambria Math" w:eastAsiaTheme="minorEastAsia" w:hAnsi="Cambria Math"/>
                        </w:rPr>
                      </w:rPrChange>
                    </w:rPr>
                    <m:t>w</m:t>
                  </m:r>
                </m:e>
                <m:sub>
                  <m:r>
                    <w:rPr>
                      <w:rFonts w:ascii="Cambria Math" w:eastAsiaTheme="minorEastAsia" w:hAnsi="Cambria Math" w:cs="Times New Roman"/>
                      <w:sz w:val="23"/>
                      <w:szCs w:val="23"/>
                      <w:rPrChange w:id="251" w:author="Wesley Maddox" w:date="2015-04-04T16:01:00Z">
                        <w:rPr>
                          <w:rFonts w:ascii="Cambria Math" w:eastAsiaTheme="minorEastAsia" w:hAnsi="Cambria Math"/>
                        </w:rPr>
                      </w:rPrChange>
                    </w:rPr>
                    <m:t>i</m:t>
                  </m:r>
                </m:sub>
              </m:sSub>
              <m:sSub>
                <m:sSubPr>
                  <m:ctrlPr>
                    <w:rPr>
                      <w:rFonts w:ascii="Cambria Math" w:eastAsiaTheme="minorEastAsia" w:hAnsi="Cambria Math" w:cs="Times New Roman"/>
                      <w:i/>
                      <w:sz w:val="23"/>
                      <w:szCs w:val="23"/>
                      <w:rPrChange w:id="252"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253" w:author="Wesley Maddox" w:date="2015-04-04T16:01:00Z">
                        <w:rPr>
                          <w:rFonts w:ascii="Cambria Math" w:eastAsiaTheme="minorEastAsia" w:hAnsi="Cambria Math"/>
                        </w:rPr>
                      </w:rPrChange>
                    </w:rPr>
                    <m:t>C</m:t>
                  </m:r>
                </m:e>
                <m:sub>
                  <m:r>
                    <w:rPr>
                      <w:rFonts w:ascii="Cambria Math" w:eastAsiaTheme="minorEastAsia" w:hAnsi="Cambria Math" w:cs="Times New Roman"/>
                      <w:sz w:val="23"/>
                      <w:szCs w:val="23"/>
                      <w:rPrChange w:id="254" w:author="Wesley Maddox" w:date="2015-04-04T16:01:00Z">
                        <w:rPr>
                          <w:rFonts w:ascii="Cambria Math" w:eastAsiaTheme="minorEastAsia" w:hAnsi="Cambria Math"/>
                        </w:rPr>
                      </w:rPrChange>
                    </w:rPr>
                    <m:t>i</m:t>
                  </m:r>
                </m:sub>
              </m:sSub>
            </m:e>
          </m:nary>
        </m:oMath>
      </m:oMathPara>
    </w:p>
    <w:p w:rsidR="00D46FA9" w:rsidRPr="001D2635" w:rsidRDefault="00D46FA9">
      <w:pPr>
        <w:rPr>
          <w:rFonts w:ascii="Times New Roman" w:eastAsiaTheme="minorEastAsia" w:hAnsi="Times New Roman" w:cs="Times New Roman"/>
          <w:sz w:val="23"/>
          <w:szCs w:val="23"/>
          <w:rPrChange w:id="255" w:author="Wesley Maddox" w:date="2015-04-04T16:01:00Z">
            <w:rPr>
              <w:rFonts w:eastAsiaTheme="minorEastAsia"/>
            </w:rPr>
          </w:rPrChange>
        </w:rPr>
      </w:pPr>
      <w:r w:rsidRPr="001D2635">
        <w:rPr>
          <w:rFonts w:ascii="Times New Roman" w:eastAsiaTheme="minorEastAsia" w:hAnsi="Times New Roman" w:cs="Times New Roman"/>
          <w:sz w:val="23"/>
          <w:szCs w:val="23"/>
          <w:rPrChange w:id="256" w:author="Wesley Maddox" w:date="2015-04-04T16:01:00Z">
            <w:rPr>
              <w:rFonts w:eastAsiaTheme="minorEastAsia"/>
            </w:rPr>
          </w:rPrChange>
        </w:rPr>
        <w:t xml:space="preserve">where </w:t>
      </w:r>
      <m:oMath>
        <m:r>
          <w:rPr>
            <w:rFonts w:ascii="Cambria Math" w:eastAsiaTheme="minorEastAsia" w:hAnsi="Cambria Math" w:cs="Times New Roman"/>
            <w:sz w:val="23"/>
            <w:szCs w:val="23"/>
            <w:rPrChange w:id="257" w:author="Wesley Maddox" w:date="2015-04-04T16:01:00Z">
              <w:rPr>
                <w:rFonts w:ascii="Cambria Math" w:eastAsiaTheme="minorEastAsia" w:hAnsi="Cambria Math"/>
              </w:rPr>
            </w:rPrChange>
          </w:rPr>
          <m:t>FPC</m:t>
        </m:r>
      </m:oMath>
      <w:r w:rsidRPr="001D2635">
        <w:rPr>
          <w:rFonts w:ascii="Times New Roman" w:eastAsiaTheme="minorEastAsia" w:hAnsi="Times New Roman" w:cs="Times New Roman"/>
          <w:sz w:val="23"/>
          <w:szCs w:val="23"/>
          <w:rPrChange w:id="258" w:author="Wesley Maddox" w:date="2015-04-04T16:01:00Z">
            <w:rPr>
              <w:rFonts w:eastAsiaTheme="minorEastAsia"/>
            </w:rPr>
          </w:rPrChange>
        </w:rPr>
        <w:t xml:space="preserve"> is the total score for the node, </w:t>
      </w:r>
      <m:oMath>
        <m:sSub>
          <m:sSubPr>
            <m:ctrlPr>
              <w:rPr>
                <w:rFonts w:ascii="Cambria Math" w:eastAsiaTheme="minorEastAsia" w:hAnsi="Cambria Math" w:cs="Times New Roman"/>
                <w:i/>
                <w:sz w:val="23"/>
                <w:szCs w:val="23"/>
                <w:rPrChange w:id="259"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260" w:author="Wesley Maddox" w:date="2015-04-04T16:01:00Z">
                  <w:rPr>
                    <w:rFonts w:ascii="Cambria Math" w:eastAsiaTheme="minorEastAsia" w:hAnsi="Cambria Math"/>
                  </w:rPr>
                </w:rPrChange>
              </w:rPr>
              <m:t>C</m:t>
            </m:r>
          </m:e>
          <m:sub>
            <m:r>
              <w:rPr>
                <w:rFonts w:ascii="Cambria Math" w:eastAsiaTheme="minorEastAsia" w:hAnsi="Cambria Math" w:cs="Times New Roman"/>
                <w:sz w:val="23"/>
                <w:szCs w:val="23"/>
                <w:rPrChange w:id="261" w:author="Wesley Maddox" w:date="2015-04-04T16:01:00Z">
                  <w:rPr>
                    <w:rFonts w:ascii="Cambria Math" w:eastAsiaTheme="minorEastAsia" w:hAnsi="Cambria Math"/>
                  </w:rPr>
                </w:rPrChange>
              </w:rPr>
              <m:t>i</m:t>
            </m:r>
          </m:sub>
        </m:sSub>
      </m:oMath>
      <w:r w:rsidRPr="001D2635">
        <w:rPr>
          <w:rFonts w:ascii="Times New Roman" w:eastAsiaTheme="minorEastAsia" w:hAnsi="Times New Roman" w:cs="Times New Roman"/>
          <w:sz w:val="23"/>
          <w:szCs w:val="23"/>
          <w:rPrChange w:id="262" w:author="Wesley Maddox" w:date="2015-04-04T16:01:00Z">
            <w:rPr>
              <w:rFonts w:eastAsiaTheme="minorEastAsia"/>
            </w:rPr>
          </w:rPrChange>
        </w:rPr>
        <w:t xml:space="preserve"> is one of the eight measures involved in the score and </w:t>
      </w:r>
      <m:oMath>
        <m:sSub>
          <m:sSubPr>
            <m:ctrlPr>
              <w:rPr>
                <w:rFonts w:ascii="Cambria Math" w:eastAsiaTheme="minorEastAsia" w:hAnsi="Cambria Math" w:cs="Times New Roman"/>
                <w:i/>
                <w:sz w:val="23"/>
                <w:szCs w:val="23"/>
                <w:rPrChange w:id="263"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264" w:author="Wesley Maddox" w:date="2015-04-04T16:01:00Z">
                  <w:rPr>
                    <w:rFonts w:ascii="Cambria Math" w:eastAsiaTheme="minorEastAsia" w:hAnsi="Cambria Math"/>
                  </w:rPr>
                </w:rPrChange>
              </w:rPr>
              <m:t>w</m:t>
            </m:r>
          </m:e>
          <m:sub>
            <m:r>
              <w:rPr>
                <w:rFonts w:ascii="Cambria Math" w:eastAsiaTheme="minorEastAsia" w:hAnsi="Cambria Math" w:cs="Times New Roman"/>
                <w:sz w:val="23"/>
                <w:szCs w:val="23"/>
                <w:rPrChange w:id="265" w:author="Wesley Maddox" w:date="2015-04-04T16:01:00Z">
                  <w:rPr>
                    <w:rFonts w:ascii="Cambria Math" w:eastAsiaTheme="minorEastAsia" w:hAnsi="Cambria Math"/>
                  </w:rPr>
                </w:rPrChange>
              </w:rPr>
              <m:t>i</m:t>
            </m:r>
          </m:sub>
        </m:sSub>
      </m:oMath>
      <w:r w:rsidRPr="001D2635">
        <w:rPr>
          <w:rFonts w:ascii="Times New Roman" w:eastAsiaTheme="minorEastAsia" w:hAnsi="Times New Roman" w:cs="Times New Roman"/>
          <w:sz w:val="23"/>
          <w:szCs w:val="23"/>
          <w:rPrChange w:id="266" w:author="Wesley Maddox" w:date="2015-04-04T16:01:00Z">
            <w:rPr>
              <w:rFonts w:eastAsiaTheme="minorEastAsia"/>
            </w:rPr>
          </w:rPrChange>
        </w:rPr>
        <w:t xml:space="preserve"> is that specific measure’</w:t>
      </w:r>
      <w:proofErr w:type="gramStart"/>
      <w:r w:rsidR="009E2BBA" w:rsidRPr="001D2635">
        <w:rPr>
          <w:rFonts w:ascii="Times New Roman" w:eastAsiaTheme="minorEastAsia" w:hAnsi="Times New Roman" w:cs="Times New Roman"/>
          <w:sz w:val="23"/>
          <w:szCs w:val="23"/>
          <w:rPrChange w:id="267" w:author="Wesley Maddox" w:date="2015-04-04T16:01:00Z">
            <w:rPr>
              <w:rFonts w:eastAsiaTheme="minorEastAsia"/>
            </w:rPr>
          </w:rPrChange>
        </w:rPr>
        <w:t xml:space="preserve">s weight. In Eq. 3, the weights, </w:t>
      </w:r>
      <w:proofErr w:type="gramEnd"/>
      <m:oMath>
        <m:sSub>
          <m:sSubPr>
            <m:ctrlPr>
              <w:rPr>
                <w:rFonts w:ascii="Cambria Math" w:eastAsiaTheme="minorEastAsia" w:hAnsi="Cambria Math" w:cs="Times New Roman"/>
                <w:i/>
                <w:sz w:val="23"/>
                <w:szCs w:val="23"/>
                <w:rPrChange w:id="268" w:author="Wesley Maddox" w:date="2015-04-04T16:01:00Z">
                  <w:rPr>
                    <w:rFonts w:ascii="Cambria Math" w:eastAsiaTheme="minorEastAsia" w:hAnsi="Cambria Math"/>
                    <w:i/>
                  </w:rPr>
                </w:rPrChange>
              </w:rPr>
            </m:ctrlPr>
          </m:sSubPr>
          <m:e>
            <m:r>
              <w:rPr>
                <w:rFonts w:ascii="Cambria Math" w:eastAsiaTheme="minorEastAsia" w:hAnsi="Cambria Math" w:cs="Times New Roman"/>
                <w:sz w:val="23"/>
                <w:szCs w:val="23"/>
                <w:rPrChange w:id="269" w:author="Wesley Maddox" w:date="2015-04-04T16:01:00Z">
                  <w:rPr>
                    <w:rFonts w:ascii="Cambria Math" w:eastAsiaTheme="minorEastAsia" w:hAnsi="Cambria Math"/>
                  </w:rPr>
                </w:rPrChange>
              </w:rPr>
              <m:t>w</m:t>
            </m:r>
          </m:e>
          <m:sub>
            <m:r>
              <w:rPr>
                <w:rFonts w:ascii="Cambria Math" w:eastAsiaTheme="minorEastAsia" w:hAnsi="Cambria Math" w:cs="Times New Roman"/>
                <w:sz w:val="23"/>
                <w:szCs w:val="23"/>
                <w:rPrChange w:id="270" w:author="Wesley Maddox" w:date="2015-04-04T16:01:00Z">
                  <w:rPr>
                    <w:rFonts w:ascii="Cambria Math" w:eastAsiaTheme="minorEastAsia" w:hAnsi="Cambria Math"/>
                  </w:rPr>
                </w:rPrChange>
              </w:rPr>
              <m:t>i</m:t>
            </m:r>
          </m:sub>
        </m:sSub>
      </m:oMath>
      <w:r w:rsidR="009E2BBA" w:rsidRPr="001D2635">
        <w:rPr>
          <w:rFonts w:ascii="Times New Roman" w:eastAsiaTheme="minorEastAsia" w:hAnsi="Times New Roman" w:cs="Times New Roman"/>
          <w:sz w:val="23"/>
          <w:szCs w:val="23"/>
          <w:rPrChange w:id="271" w:author="Wesley Maddox" w:date="2015-04-04T16:01:00Z">
            <w:rPr>
              <w:rFonts w:eastAsiaTheme="minorEastAsia"/>
            </w:rPr>
          </w:rPrChange>
        </w:rPr>
        <w:t xml:space="preserve">, are generated through maximizing the weights against the covariance matrix of all measures that make up </w:t>
      </w:r>
      <m:oMath>
        <m:r>
          <w:rPr>
            <w:rFonts w:ascii="Cambria Math" w:eastAsiaTheme="minorEastAsia" w:hAnsi="Cambria Math" w:cs="Times New Roman"/>
            <w:sz w:val="23"/>
            <w:szCs w:val="23"/>
            <w:rPrChange w:id="272" w:author="Wesley Maddox" w:date="2015-04-04T16:01:00Z">
              <w:rPr>
                <w:rFonts w:ascii="Cambria Math" w:eastAsiaTheme="minorEastAsia" w:hAnsi="Cambria Math"/>
              </w:rPr>
            </w:rPrChange>
          </w:rPr>
          <m:t>C</m:t>
        </m:r>
      </m:oMath>
      <w:r w:rsidR="009E2BBA" w:rsidRPr="001D2635">
        <w:rPr>
          <w:rFonts w:ascii="Times New Roman" w:eastAsiaTheme="minorEastAsia" w:hAnsi="Times New Roman" w:cs="Times New Roman"/>
          <w:sz w:val="23"/>
          <w:szCs w:val="23"/>
          <w:rPrChange w:id="273" w:author="Wesley Maddox" w:date="2015-04-04T16:01:00Z">
            <w:rPr>
              <w:rFonts w:eastAsiaTheme="minorEastAsia"/>
            </w:rPr>
          </w:rPrChange>
        </w:rPr>
        <w:t xml:space="preserve">. </w:t>
      </w:r>
      <w:r w:rsidR="00BF632D" w:rsidRPr="001D2635">
        <w:rPr>
          <w:rFonts w:ascii="Times New Roman" w:eastAsiaTheme="minorEastAsia" w:hAnsi="Times New Roman" w:cs="Times New Roman"/>
          <w:sz w:val="23"/>
          <w:szCs w:val="23"/>
          <w:rPrChange w:id="274" w:author="Wesley Maddox" w:date="2015-04-04T16:01:00Z">
            <w:rPr>
              <w:rFonts w:eastAsiaTheme="minorEastAsia"/>
            </w:rPr>
          </w:rPrChange>
        </w:rPr>
        <w:t>We will then rank all nodes in our PPI network with this score, and measure the top 10 nodes and generate a subgraph consisting of just their interactions</w:t>
      </w:r>
      <w:ins w:id="275" w:author="Wesley Maddox" w:date="2015-04-04T15:55:00Z">
        <w:r w:rsidR="00C14589" w:rsidRPr="001D2635">
          <w:rPr>
            <w:rFonts w:ascii="Times New Roman" w:eastAsiaTheme="minorEastAsia" w:hAnsi="Times New Roman" w:cs="Times New Roman"/>
            <w:sz w:val="23"/>
            <w:szCs w:val="23"/>
            <w:rPrChange w:id="276" w:author="Wesley Maddox" w:date="2015-04-04T16:01:00Z">
              <w:rPr>
                <w:rFonts w:eastAsiaTheme="minorEastAsia"/>
              </w:rPr>
            </w:rPrChange>
          </w:rPr>
          <w:fldChar w:fldCharType="begin"/>
        </w:r>
        <w:r w:rsidR="00C14589" w:rsidRPr="001D2635">
          <w:rPr>
            <w:rFonts w:ascii="Times New Roman" w:eastAsiaTheme="minorEastAsia" w:hAnsi="Times New Roman" w:cs="Times New Roman"/>
            <w:sz w:val="23"/>
            <w:szCs w:val="23"/>
            <w:rPrChange w:id="277" w:author="Wesley Maddox" w:date="2015-04-04T16:01:00Z">
              <w:rPr>
                <w:rFonts w:eastAsiaTheme="minorEastAsia"/>
              </w:rPr>
            </w:rPrChange>
          </w:rPr>
          <w:instrText xml:space="preserve"> ADDIN ZOTERO_ITEM CSL_CITATION {"citationID":"edoin2uih","properties":{"formattedCitation":"(Pei Wang et al., 2014)","plainCitation":"(Pei Wang et al., 2014)"},"citationItems":[{"id":471,"uris":["http://zotero.org/users/local/bcGP87uF/items/JCG5PZ6K"],"uri":["http://zotero.org/users/local/bcGP87uF/items/JCG5PZ6K"],"itemData":{"id":471,"type":"article-journal","title":"Identification and Evolution of Structurally Dominant Nodes in Protein-Protein Interaction Networks","container-title":"IEEE Transactions on Biomedical Circuits and Systems","page":"87-97","volume":"8","issue":"1","source":"CrossRef","DOI":"10.1109/TBCAS.2014.2303160","ISSN":"1932-4545, 1940-9990","author":[{"family":"Pei Wang","given":""},{"family":"Xinghuo Yu","given":""},{"family":"Jinhu Lu","given":""}],"issued":{"date-parts":[["2014",2]]},"accessed":{"date-parts":[["2015",3,16]]}}}],"schema":"https://github.com/citation-style-language/schema/raw/master/csl-citation.json"} </w:instrText>
        </w:r>
      </w:ins>
      <w:r w:rsidR="00C14589" w:rsidRPr="001D2635">
        <w:rPr>
          <w:rFonts w:ascii="Times New Roman" w:eastAsiaTheme="minorEastAsia" w:hAnsi="Times New Roman" w:cs="Times New Roman"/>
          <w:sz w:val="23"/>
          <w:szCs w:val="23"/>
          <w:rPrChange w:id="278" w:author="Wesley Maddox" w:date="2015-04-04T16:01:00Z">
            <w:rPr>
              <w:rFonts w:eastAsiaTheme="minorEastAsia"/>
            </w:rPr>
          </w:rPrChange>
        </w:rPr>
        <w:fldChar w:fldCharType="separate"/>
      </w:r>
      <w:ins w:id="279" w:author="Wesley Maddox" w:date="2015-04-04T15:55:00Z">
        <w:r w:rsidR="00C14589" w:rsidRPr="001D2635">
          <w:rPr>
            <w:rFonts w:ascii="Times New Roman" w:hAnsi="Times New Roman" w:cs="Times New Roman"/>
            <w:sz w:val="23"/>
            <w:szCs w:val="23"/>
            <w:rPrChange w:id="280" w:author="Wesley Maddox" w:date="2015-04-04T16:01:00Z">
              <w:rPr/>
            </w:rPrChange>
          </w:rPr>
          <w:t>(Pei Wang et al., 2014)</w:t>
        </w:r>
        <w:r w:rsidR="00C14589" w:rsidRPr="001D2635">
          <w:rPr>
            <w:rFonts w:ascii="Times New Roman" w:eastAsiaTheme="minorEastAsia" w:hAnsi="Times New Roman" w:cs="Times New Roman"/>
            <w:sz w:val="23"/>
            <w:szCs w:val="23"/>
            <w:rPrChange w:id="281" w:author="Wesley Maddox" w:date="2015-04-04T16:01:00Z">
              <w:rPr>
                <w:rFonts w:eastAsiaTheme="minorEastAsia"/>
              </w:rPr>
            </w:rPrChange>
          </w:rPr>
          <w:fldChar w:fldCharType="end"/>
        </w:r>
      </w:ins>
      <w:r w:rsidR="00BF632D" w:rsidRPr="001D2635">
        <w:rPr>
          <w:rFonts w:ascii="Times New Roman" w:eastAsiaTheme="minorEastAsia" w:hAnsi="Times New Roman" w:cs="Times New Roman"/>
          <w:sz w:val="23"/>
          <w:szCs w:val="23"/>
          <w:rPrChange w:id="282" w:author="Wesley Maddox" w:date="2015-04-04T16:01:00Z">
            <w:rPr>
              <w:rFonts w:eastAsiaTheme="minorEastAsia"/>
            </w:rPr>
          </w:rPrChange>
        </w:rPr>
        <w:t>.</w:t>
      </w:r>
    </w:p>
    <w:p w:rsidR="00BF632D" w:rsidRPr="001D2635" w:rsidRDefault="00BF632D">
      <w:pPr>
        <w:rPr>
          <w:rFonts w:ascii="Times New Roman" w:eastAsiaTheme="minorEastAsia" w:hAnsi="Times New Roman" w:cs="Times New Roman"/>
          <w:sz w:val="23"/>
          <w:szCs w:val="23"/>
          <w:rPrChange w:id="283" w:author="Wesley Maddox" w:date="2015-04-04T16:01:00Z">
            <w:rPr>
              <w:rFonts w:eastAsiaTheme="minorEastAsia"/>
            </w:rPr>
          </w:rPrChange>
        </w:rPr>
      </w:pPr>
      <w:r w:rsidRPr="001D2635">
        <w:rPr>
          <w:rFonts w:ascii="Times New Roman" w:eastAsiaTheme="minorEastAsia" w:hAnsi="Times New Roman" w:cs="Times New Roman"/>
          <w:sz w:val="23"/>
          <w:szCs w:val="23"/>
          <w:rPrChange w:id="284" w:author="Wesley Maddox" w:date="2015-04-04T16:01:00Z">
            <w:rPr>
              <w:rFonts w:eastAsiaTheme="minorEastAsia"/>
            </w:rPr>
          </w:rPrChange>
        </w:rPr>
        <w:t>Core/Periphery Analysis</w:t>
      </w:r>
    </w:p>
    <w:p w:rsidR="00B27F72" w:rsidRPr="001D2635" w:rsidRDefault="009E2BBA">
      <w:pPr>
        <w:rPr>
          <w:ins w:id="285" w:author="Wesley Maddox" w:date="2015-04-04T15:18:00Z"/>
          <w:rFonts w:ascii="Times New Roman" w:eastAsiaTheme="minorEastAsia" w:hAnsi="Times New Roman" w:cs="Times New Roman"/>
          <w:sz w:val="23"/>
          <w:szCs w:val="23"/>
          <w:rPrChange w:id="286" w:author="Wesley Maddox" w:date="2015-04-04T16:01:00Z">
            <w:rPr>
              <w:ins w:id="287" w:author="Wesley Maddox" w:date="2015-04-04T15:18:00Z"/>
              <w:rFonts w:eastAsiaTheme="minorEastAsia"/>
            </w:rPr>
          </w:rPrChange>
        </w:rPr>
      </w:pPr>
      <w:del w:id="288" w:author="Wesley Maddox" w:date="2015-04-04T14:44:00Z">
        <w:r w:rsidRPr="001D2635" w:rsidDel="00716D26">
          <w:rPr>
            <w:rFonts w:ascii="Times New Roman" w:eastAsiaTheme="minorEastAsia" w:hAnsi="Times New Roman" w:cs="Times New Roman"/>
            <w:sz w:val="23"/>
            <w:szCs w:val="23"/>
            <w:rPrChange w:id="289" w:author="Wesley Maddox" w:date="2015-04-04T16:01:00Z">
              <w:rPr>
                <w:rFonts w:eastAsiaTheme="minorEastAsia"/>
              </w:rPr>
            </w:rPrChange>
          </w:rPr>
          <w:delText xml:space="preserve">The second method is </w:delText>
        </w:r>
        <w:r w:rsidR="00BF632D" w:rsidRPr="001D2635" w:rsidDel="00716D26">
          <w:rPr>
            <w:rFonts w:ascii="Times New Roman" w:eastAsiaTheme="minorEastAsia" w:hAnsi="Times New Roman" w:cs="Times New Roman"/>
            <w:sz w:val="23"/>
            <w:szCs w:val="23"/>
            <w:rPrChange w:id="290" w:author="Wesley Maddox" w:date="2015-04-04T16:01:00Z">
              <w:rPr>
                <w:rFonts w:eastAsiaTheme="minorEastAsia"/>
              </w:rPr>
            </w:rPrChange>
          </w:rPr>
          <w:delText>through performing core/periphery analysis. MORE</w:delText>
        </w:r>
      </w:del>
      <w:ins w:id="291" w:author="Wesley Maddox" w:date="2015-04-04T14:44:00Z">
        <w:r w:rsidR="00716D26" w:rsidRPr="001D2635">
          <w:rPr>
            <w:rFonts w:ascii="Times New Roman" w:eastAsiaTheme="minorEastAsia" w:hAnsi="Times New Roman" w:cs="Times New Roman"/>
            <w:sz w:val="23"/>
            <w:szCs w:val="23"/>
            <w:rPrChange w:id="292" w:author="Wesley Maddox" w:date="2015-04-04T16:01:00Z">
              <w:rPr>
                <w:rFonts w:eastAsiaTheme="minorEastAsia"/>
              </w:rPr>
            </w:rPrChange>
          </w:rPr>
          <w:t xml:space="preserve"> Core/periphery analysis is a</w:t>
        </w:r>
      </w:ins>
      <w:ins w:id="293" w:author="Wesley Maddox" w:date="2015-04-04T14:47:00Z">
        <w:r w:rsidR="00716D26" w:rsidRPr="001D2635">
          <w:rPr>
            <w:rFonts w:ascii="Times New Roman" w:eastAsiaTheme="minorEastAsia" w:hAnsi="Times New Roman" w:cs="Times New Roman"/>
            <w:sz w:val="23"/>
            <w:szCs w:val="23"/>
            <w:rPrChange w:id="294" w:author="Wesley Maddox" w:date="2015-04-04T16:01:00Z">
              <w:rPr>
                <w:rFonts w:eastAsiaTheme="minorEastAsia"/>
              </w:rPr>
            </w:rPrChange>
          </w:rPr>
          <w:t>n</w:t>
        </w:r>
      </w:ins>
      <w:ins w:id="295" w:author="Wesley Maddox" w:date="2015-04-04T14:44:00Z">
        <w:r w:rsidR="00C14589" w:rsidRPr="001D2635">
          <w:rPr>
            <w:rFonts w:ascii="Times New Roman" w:eastAsiaTheme="minorEastAsia" w:hAnsi="Times New Roman" w:cs="Times New Roman"/>
            <w:sz w:val="23"/>
            <w:szCs w:val="23"/>
            <w:rPrChange w:id="296" w:author="Wesley Maddox" w:date="2015-04-04T16:01:00Z">
              <w:rPr>
                <w:rFonts w:eastAsiaTheme="minorEastAsia"/>
              </w:rPr>
            </w:rPrChange>
          </w:rPr>
          <w:t xml:space="preserve"> </w:t>
        </w:r>
      </w:ins>
      <w:ins w:id="297" w:author="Wesley Maddox" w:date="2015-04-04T14:45:00Z">
        <w:r w:rsidR="00716D26" w:rsidRPr="001D2635">
          <w:rPr>
            <w:rFonts w:ascii="Times New Roman" w:eastAsiaTheme="minorEastAsia" w:hAnsi="Times New Roman" w:cs="Times New Roman"/>
            <w:sz w:val="23"/>
            <w:szCs w:val="23"/>
            <w:rPrChange w:id="298" w:author="Wesley Maddox" w:date="2015-04-04T16:01:00Z">
              <w:rPr>
                <w:rFonts w:eastAsiaTheme="minorEastAsia"/>
              </w:rPr>
            </w:rPrChange>
          </w:rPr>
          <w:t>older</w:t>
        </w:r>
      </w:ins>
      <w:ins w:id="299" w:author="Wesley Maddox" w:date="2015-04-04T14:44:00Z">
        <w:r w:rsidR="00716D26" w:rsidRPr="001D2635">
          <w:rPr>
            <w:rFonts w:ascii="Times New Roman" w:eastAsiaTheme="minorEastAsia" w:hAnsi="Times New Roman" w:cs="Times New Roman"/>
            <w:sz w:val="23"/>
            <w:szCs w:val="23"/>
            <w:rPrChange w:id="300" w:author="Wesley Maddox" w:date="2015-04-04T16:01:00Z">
              <w:rPr>
                <w:rFonts w:eastAsiaTheme="minorEastAsia"/>
              </w:rPr>
            </w:rPrChange>
          </w:rPr>
          <w:t xml:space="preserve"> </w:t>
        </w:r>
      </w:ins>
      <w:ins w:id="301" w:author="Wesley Maddox" w:date="2015-04-04T14:47:00Z">
        <w:r w:rsidR="00716D26" w:rsidRPr="001D2635">
          <w:rPr>
            <w:rFonts w:ascii="Times New Roman" w:eastAsiaTheme="minorEastAsia" w:hAnsi="Times New Roman" w:cs="Times New Roman"/>
            <w:sz w:val="23"/>
            <w:szCs w:val="23"/>
            <w:rPrChange w:id="302" w:author="Wesley Maddox" w:date="2015-04-04T16:01:00Z">
              <w:rPr>
                <w:rFonts w:eastAsiaTheme="minorEastAsia"/>
              </w:rPr>
            </w:rPrChange>
          </w:rPr>
          <w:t xml:space="preserve">and somewhat more established </w:t>
        </w:r>
      </w:ins>
      <w:ins w:id="303" w:author="Wesley Maddox" w:date="2015-04-04T14:44:00Z">
        <w:r w:rsidR="00716D26" w:rsidRPr="001D2635">
          <w:rPr>
            <w:rFonts w:ascii="Times New Roman" w:eastAsiaTheme="minorEastAsia" w:hAnsi="Times New Roman" w:cs="Times New Roman"/>
            <w:sz w:val="23"/>
            <w:szCs w:val="23"/>
            <w:rPrChange w:id="304" w:author="Wesley Maddox" w:date="2015-04-04T16:01:00Z">
              <w:rPr>
                <w:rFonts w:eastAsiaTheme="minorEastAsia"/>
              </w:rPr>
            </w:rPrChange>
          </w:rPr>
          <w:t xml:space="preserve">method of identifying </w:t>
        </w:r>
      </w:ins>
      <w:ins w:id="305" w:author="Wesley Maddox" w:date="2015-04-04T14:45:00Z">
        <w:r w:rsidR="00716D26" w:rsidRPr="001D2635">
          <w:rPr>
            <w:rFonts w:ascii="Times New Roman" w:eastAsiaTheme="minorEastAsia" w:hAnsi="Times New Roman" w:cs="Times New Roman"/>
            <w:sz w:val="23"/>
            <w:szCs w:val="23"/>
            <w:rPrChange w:id="306" w:author="Wesley Maddox" w:date="2015-04-04T16:01:00Z">
              <w:rPr>
                <w:rFonts w:eastAsiaTheme="minorEastAsia"/>
              </w:rPr>
            </w:rPrChange>
          </w:rPr>
          <w:t>“core” in both directed and undirected networks</w:t>
        </w:r>
      </w:ins>
      <w:ins w:id="307" w:author="Wesley Maddox" w:date="2015-04-04T15:55:00Z">
        <w:r w:rsidR="00C14589" w:rsidRPr="001D2635">
          <w:rPr>
            <w:rFonts w:ascii="Times New Roman" w:eastAsiaTheme="minorEastAsia" w:hAnsi="Times New Roman" w:cs="Times New Roman"/>
            <w:sz w:val="23"/>
            <w:szCs w:val="23"/>
            <w:rPrChange w:id="308" w:author="Wesley Maddox" w:date="2015-04-04T16:01:00Z">
              <w:rPr>
                <w:rFonts w:eastAsiaTheme="minorEastAsia"/>
              </w:rPr>
            </w:rPrChange>
          </w:rPr>
          <w:t xml:space="preserve"> </w:t>
        </w:r>
        <w:r w:rsidR="00C14589" w:rsidRPr="001D2635">
          <w:rPr>
            <w:rFonts w:ascii="Times New Roman" w:eastAsiaTheme="minorEastAsia" w:hAnsi="Times New Roman" w:cs="Times New Roman"/>
            <w:sz w:val="23"/>
            <w:szCs w:val="23"/>
            <w:rPrChange w:id="309" w:author="Wesley Maddox" w:date="2015-04-04T16:01:00Z">
              <w:rPr>
                <w:rFonts w:eastAsiaTheme="minorEastAsia"/>
              </w:rPr>
            </w:rPrChange>
          </w:rPr>
          <w:fldChar w:fldCharType="begin"/>
        </w:r>
        <w:r w:rsidR="00C14589" w:rsidRPr="001D2635">
          <w:rPr>
            <w:rFonts w:ascii="Times New Roman" w:eastAsiaTheme="minorEastAsia" w:hAnsi="Times New Roman" w:cs="Times New Roman"/>
            <w:sz w:val="23"/>
            <w:szCs w:val="23"/>
            <w:rPrChange w:id="310" w:author="Wesley Maddox" w:date="2015-04-04T16:01:00Z">
              <w:rPr>
                <w:rFonts w:eastAsiaTheme="minorEastAsia"/>
              </w:rPr>
            </w:rPrChange>
          </w:rPr>
          <w:instrText xml:space="preserve"> ADDIN ZOTERO_ITEM CSL_CITATION {"citationID":"f3e7o118f","properties":{"formattedCitation":"(Borgatti and Everett, 2000)","plainCitation":"(Borgatti and Everett, 2000)"},"citationItems":[{"id":537,"uris":["http://zotero.org/users/local/bcGP87uF/items/ZCEEZWW9"],"uri":["http://zotero.org/users/local/bcGP87uF/items/ZCEEZWW9"],"itemData":{"id":537,"type":"article-journal","title":"Models of core/periphery structures","container-title":"Social networks","page":"375–395","volume":"21","issue":"4","source":"Google Scholar","author":[{"family":"Borgatti","given":"Stephen P."},{"family":"Everett","given":"Martin G."}],"issued":{"date-parts":[["2000"]]},"accessed":{"date-parts":[["2015",4,4]]}}}],"schema":"https://github.com/citation-style-language/schema/raw/master/csl-citation.json"} </w:instrText>
        </w:r>
      </w:ins>
      <w:r w:rsidR="00C14589" w:rsidRPr="001D2635">
        <w:rPr>
          <w:rFonts w:ascii="Times New Roman" w:eastAsiaTheme="minorEastAsia" w:hAnsi="Times New Roman" w:cs="Times New Roman"/>
          <w:sz w:val="23"/>
          <w:szCs w:val="23"/>
          <w:rPrChange w:id="311" w:author="Wesley Maddox" w:date="2015-04-04T16:01:00Z">
            <w:rPr>
              <w:rFonts w:eastAsiaTheme="minorEastAsia"/>
            </w:rPr>
          </w:rPrChange>
        </w:rPr>
        <w:fldChar w:fldCharType="separate"/>
      </w:r>
      <w:ins w:id="312" w:author="Wesley Maddox" w:date="2015-04-04T15:55:00Z">
        <w:r w:rsidR="00C14589" w:rsidRPr="001D2635">
          <w:rPr>
            <w:rFonts w:ascii="Times New Roman" w:hAnsi="Times New Roman" w:cs="Times New Roman"/>
            <w:sz w:val="23"/>
            <w:szCs w:val="23"/>
            <w:rPrChange w:id="313" w:author="Wesley Maddox" w:date="2015-04-04T16:01:00Z">
              <w:rPr/>
            </w:rPrChange>
          </w:rPr>
          <w:t>(Borgatti and Everett, 2000)</w:t>
        </w:r>
        <w:r w:rsidR="00C14589" w:rsidRPr="001D2635">
          <w:rPr>
            <w:rFonts w:ascii="Times New Roman" w:eastAsiaTheme="minorEastAsia" w:hAnsi="Times New Roman" w:cs="Times New Roman"/>
            <w:sz w:val="23"/>
            <w:szCs w:val="23"/>
            <w:rPrChange w:id="314" w:author="Wesley Maddox" w:date="2015-04-04T16:01:00Z">
              <w:rPr>
                <w:rFonts w:eastAsiaTheme="minorEastAsia"/>
              </w:rPr>
            </w:rPrChange>
          </w:rPr>
          <w:fldChar w:fldCharType="end"/>
        </w:r>
      </w:ins>
      <w:ins w:id="315" w:author="Wesley Maddox" w:date="2015-04-04T14:45:00Z">
        <w:r w:rsidR="00716D26" w:rsidRPr="001D2635">
          <w:rPr>
            <w:rFonts w:ascii="Times New Roman" w:eastAsiaTheme="minorEastAsia" w:hAnsi="Times New Roman" w:cs="Times New Roman"/>
            <w:sz w:val="23"/>
            <w:szCs w:val="23"/>
            <w:rPrChange w:id="316" w:author="Wesley Maddox" w:date="2015-04-04T16:01:00Z">
              <w:rPr>
                <w:rFonts w:eastAsiaTheme="minorEastAsia"/>
              </w:rPr>
            </w:rPrChange>
          </w:rPr>
          <w:t xml:space="preserve">. </w:t>
        </w:r>
      </w:ins>
      <w:ins w:id="317" w:author="Wesley Maddox" w:date="2015-04-04T14:48:00Z">
        <w:r w:rsidR="00716D26" w:rsidRPr="001D2635">
          <w:rPr>
            <w:rFonts w:ascii="Times New Roman" w:eastAsiaTheme="minorEastAsia" w:hAnsi="Times New Roman" w:cs="Times New Roman"/>
            <w:sz w:val="23"/>
            <w:szCs w:val="23"/>
            <w:rPrChange w:id="318" w:author="Wesley Maddox" w:date="2015-04-04T16:01:00Z">
              <w:rPr>
                <w:rFonts w:eastAsiaTheme="minorEastAsia"/>
              </w:rPr>
            </w:rPrChange>
          </w:rPr>
          <w:t>We will use it primarily to verify the results from the FPC scoring method. Even though the co</w:t>
        </w:r>
        <w:r w:rsidR="00B27F72" w:rsidRPr="001D2635">
          <w:rPr>
            <w:rFonts w:ascii="Times New Roman" w:eastAsiaTheme="minorEastAsia" w:hAnsi="Times New Roman" w:cs="Times New Roman"/>
            <w:sz w:val="23"/>
            <w:szCs w:val="23"/>
            <w:rPrChange w:id="319" w:author="Wesley Maddox" w:date="2015-04-04T16:01:00Z">
              <w:rPr>
                <w:rFonts w:eastAsiaTheme="minorEastAsia"/>
              </w:rPr>
            </w:rPrChange>
          </w:rPr>
          <w:t xml:space="preserve">re/periphery score is not necessarily an integrative method of different network descriptors, we expect the score (and </w:t>
        </w:r>
      </w:ins>
      <w:ins w:id="320" w:author="Wesley Maddox" w:date="2015-04-04T15:15:00Z">
        <w:r w:rsidR="00B27F72" w:rsidRPr="001D2635">
          <w:rPr>
            <w:rFonts w:ascii="Times New Roman" w:eastAsiaTheme="minorEastAsia" w:hAnsi="Times New Roman" w:cs="Times New Roman"/>
            <w:sz w:val="23"/>
            <w:szCs w:val="23"/>
            <w:rPrChange w:id="321" w:author="Wesley Maddox" w:date="2015-04-04T16:01:00Z">
              <w:rPr>
                <w:rFonts w:eastAsiaTheme="minorEastAsia"/>
              </w:rPr>
            </w:rPrChange>
          </w:rPr>
          <w:t>resulting</w:t>
        </w:r>
      </w:ins>
      <w:ins w:id="322" w:author="Wesley Maddox" w:date="2015-04-04T14:48:00Z">
        <w:r w:rsidR="00B27F72" w:rsidRPr="001D2635">
          <w:rPr>
            <w:rFonts w:ascii="Times New Roman" w:eastAsiaTheme="minorEastAsia" w:hAnsi="Times New Roman" w:cs="Times New Roman"/>
            <w:sz w:val="23"/>
            <w:szCs w:val="23"/>
            <w:rPrChange w:id="323" w:author="Wesley Maddox" w:date="2015-04-04T16:01:00Z">
              <w:rPr>
                <w:rFonts w:eastAsiaTheme="minorEastAsia"/>
              </w:rPr>
            </w:rPrChange>
          </w:rPr>
          <w:t xml:space="preserve"> </w:t>
        </w:r>
      </w:ins>
      <w:ins w:id="324" w:author="Wesley Maddox" w:date="2015-04-04T15:15:00Z">
        <w:r w:rsidR="00B27F72" w:rsidRPr="001D2635">
          <w:rPr>
            <w:rFonts w:ascii="Times New Roman" w:eastAsiaTheme="minorEastAsia" w:hAnsi="Times New Roman" w:cs="Times New Roman"/>
            <w:sz w:val="23"/>
            <w:szCs w:val="23"/>
            <w:rPrChange w:id="325" w:author="Wesley Maddox" w:date="2015-04-04T16:01:00Z">
              <w:rPr>
                <w:rFonts w:eastAsiaTheme="minorEastAsia"/>
              </w:rPr>
            </w:rPrChange>
          </w:rPr>
          <w:t xml:space="preserve">ordering) to be similar to the FPC score. </w:t>
        </w:r>
      </w:ins>
      <w:ins w:id="326" w:author="Wesley Maddox" w:date="2015-04-04T15:16:00Z">
        <w:r w:rsidR="00B27F72" w:rsidRPr="001D2635">
          <w:rPr>
            <w:rFonts w:ascii="Times New Roman" w:eastAsiaTheme="minorEastAsia" w:hAnsi="Times New Roman" w:cs="Times New Roman"/>
            <w:sz w:val="23"/>
            <w:szCs w:val="23"/>
            <w:rPrChange w:id="327" w:author="Wesley Maddox" w:date="2015-04-04T16:01:00Z">
              <w:rPr>
                <w:rFonts w:eastAsiaTheme="minorEastAsia"/>
              </w:rPr>
            </w:rPrChange>
          </w:rPr>
          <w:t>The total core score of a node</w:t>
        </w:r>
      </w:ins>
      <w:proofErr w:type="gramStart"/>
      <w:ins w:id="328" w:author="Wesley Maddox" w:date="2015-04-04T15:57:00Z">
        <w:r w:rsidR="009A2393" w:rsidRPr="001D2635">
          <w:rPr>
            <w:rFonts w:ascii="Times New Roman" w:eastAsiaTheme="minorEastAsia" w:hAnsi="Times New Roman" w:cs="Times New Roman"/>
            <w:sz w:val="23"/>
            <w:szCs w:val="23"/>
            <w:rPrChange w:id="329" w:author="Wesley Maddox" w:date="2015-04-04T16:01:00Z">
              <w:rPr>
                <w:rFonts w:eastAsiaTheme="minorEastAsia"/>
              </w:rPr>
            </w:rPrChange>
          </w:rPr>
          <w:t>,</w:t>
        </w:r>
      </w:ins>
      <w:ins w:id="330" w:author="Wesley Maddox" w:date="2015-04-04T15:16:00Z">
        <w:r w:rsidR="00B27F72" w:rsidRPr="001D2635">
          <w:rPr>
            <w:rFonts w:ascii="Times New Roman" w:eastAsiaTheme="minorEastAsia" w:hAnsi="Times New Roman" w:cs="Times New Roman"/>
            <w:sz w:val="23"/>
            <w:szCs w:val="23"/>
            <w:rPrChange w:id="331" w:author="Wesley Maddox" w:date="2015-04-04T16:01:00Z">
              <w:rPr>
                <w:rFonts w:eastAsiaTheme="minorEastAsia"/>
              </w:rPr>
            </w:rPrChange>
          </w:rPr>
          <w:t xml:space="preserve"> </w:t>
        </w:r>
        <w:proofErr w:type="gramEnd"/>
        <m:oMath>
          <m:r>
            <w:rPr>
              <w:rFonts w:ascii="Cambria Math" w:eastAsiaTheme="minorEastAsia" w:hAnsi="Cambria Math" w:cs="Times New Roman"/>
              <w:sz w:val="23"/>
              <w:szCs w:val="23"/>
              <w:rPrChange w:id="332" w:author="Wesley Maddox" w:date="2015-04-04T16:01:00Z">
                <w:rPr>
                  <w:rFonts w:ascii="Cambria Math" w:eastAsiaTheme="minorEastAsia" w:hAnsi="Cambria Math"/>
                </w:rPr>
              </w:rPrChange>
            </w:rPr>
            <m:t>CS(i)</m:t>
          </m:r>
        </m:oMath>
        <w:r w:rsidR="00B27F72" w:rsidRPr="001D2635">
          <w:rPr>
            <w:rFonts w:ascii="Times New Roman" w:eastAsiaTheme="minorEastAsia" w:hAnsi="Times New Roman" w:cs="Times New Roman"/>
            <w:sz w:val="23"/>
            <w:szCs w:val="23"/>
            <w:rPrChange w:id="333" w:author="Wesley Maddox" w:date="2015-04-04T16:01:00Z">
              <w:rPr>
                <w:rFonts w:eastAsiaTheme="minorEastAsia"/>
              </w:rPr>
            </w:rPrChange>
          </w:rPr>
          <w:t>, is given by the equation,</w:t>
        </w:r>
      </w:ins>
      <w:r w:rsidR="00B27F72" w:rsidRPr="001D2635">
        <w:rPr>
          <w:rFonts w:ascii="Times New Roman" w:eastAsiaTheme="minorEastAsia" w:hAnsi="Times New Roman" w:cs="Times New Roman"/>
          <w:sz w:val="23"/>
          <w:szCs w:val="23"/>
          <w:rPrChange w:id="334" w:author="Wesley Maddox" w:date="2015-04-04T16:01:00Z">
            <w:rPr>
              <w:rFonts w:eastAsiaTheme="minorEastAsia"/>
            </w:rPr>
          </w:rPrChange>
        </w:rPr>
        <w:br/>
      </w:r>
      <m:oMathPara>
        <m:oMath>
          <m:r>
            <w:ins w:id="335" w:author="Wesley Maddox" w:date="2015-04-04T15:16:00Z">
              <w:rPr>
                <w:rFonts w:ascii="Cambria Math" w:eastAsiaTheme="minorEastAsia" w:hAnsi="Cambria Math" w:cs="Times New Roman"/>
                <w:sz w:val="23"/>
                <w:szCs w:val="23"/>
                <w:rPrChange w:id="336" w:author="Wesley Maddox" w:date="2015-04-04T16:01:00Z">
                  <w:rPr>
                    <w:rFonts w:ascii="Cambria Math" w:eastAsiaTheme="minorEastAsia" w:hAnsi="Cambria Math"/>
                  </w:rPr>
                </w:rPrChange>
              </w:rPr>
              <m:t>CS</m:t>
            </w:ins>
          </m:r>
          <m:d>
            <m:dPr>
              <m:ctrlPr>
                <w:ins w:id="337" w:author="Wesley Maddox" w:date="2015-04-04T15:16:00Z">
                  <w:rPr>
                    <w:rFonts w:ascii="Cambria Math" w:eastAsiaTheme="minorEastAsia" w:hAnsi="Cambria Math" w:cs="Times New Roman"/>
                    <w:i/>
                    <w:sz w:val="23"/>
                    <w:szCs w:val="23"/>
                    <w:rPrChange w:id="338" w:author="Wesley Maddox" w:date="2015-04-04T16:01:00Z">
                      <w:rPr>
                        <w:rFonts w:ascii="Cambria Math" w:eastAsiaTheme="minorEastAsia" w:hAnsi="Cambria Math"/>
                        <w:i/>
                      </w:rPr>
                    </w:rPrChange>
                  </w:rPr>
                </w:ins>
              </m:ctrlPr>
            </m:dPr>
            <m:e>
              <m:r>
                <w:ins w:id="339" w:author="Wesley Maddox" w:date="2015-04-04T15:16:00Z">
                  <w:rPr>
                    <w:rFonts w:ascii="Cambria Math" w:eastAsiaTheme="minorEastAsia" w:hAnsi="Cambria Math" w:cs="Times New Roman"/>
                    <w:sz w:val="23"/>
                    <w:szCs w:val="23"/>
                    <w:rPrChange w:id="340" w:author="Wesley Maddox" w:date="2015-04-04T16:01:00Z">
                      <w:rPr>
                        <w:rFonts w:ascii="Cambria Math" w:eastAsiaTheme="minorEastAsia" w:hAnsi="Cambria Math"/>
                      </w:rPr>
                    </w:rPrChange>
                  </w:rPr>
                  <m:t>i</m:t>
                </w:ins>
              </m:r>
            </m:e>
          </m:d>
          <m:r>
            <w:ins w:id="341" w:author="Wesley Maddox" w:date="2015-04-04T15:16:00Z">
              <w:rPr>
                <w:rFonts w:ascii="Cambria Math" w:eastAsiaTheme="minorEastAsia" w:hAnsi="Cambria Math" w:cs="Times New Roman"/>
                <w:sz w:val="23"/>
                <w:szCs w:val="23"/>
                <w:rPrChange w:id="342" w:author="Wesley Maddox" w:date="2015-04-04T16:01:00Z">
                  <w:rPr>
                    <w:rFonts w:ascii="Cambria Math" w:eastAsiaTheme="minorEastAsia" w:hAnsi="Cambria Math"/>
                  </w:rPr>
                </w:rPrChange>
              </w:rPr>
              <m:t xml:space="preserve">=Z </m:t>
            </w:ins>
          </m:r>
          <m:nary>
            <m:naryPr>
              <m:chr m:val="∑"/>
              <m:supHide m:val="1"/>
              <m:ctrlPr>
                <w:ins w:id="343" w:author="Wesley Maddox" w:date="2015-04-04T15:16:00Z">
                  <w:rPr>
                    <w:rFonts w:ascii="Cambria Math" w:eastAsiaTheme="minorEastAsia" w:hAnsi="Cambria Math" w:cs="Times New Roman"/>
                    <w:i/>
                    <w:sz w:val="23"/>
                    <w:szCs w:val="23"/>
                    <w:rPrChange w:id="344" w:author="Wesley Maddox" w:date="2015-04-04T16:01:00Z">
                      <w:rPr>
                        <w:rFonts w:ascii="Cambria Math" w:eastAsiaTheme="minorEastAsia" w:hAnsi="Cambria Math"/>
                        <w:i/>
                      </w:rPr>
                    </w:rPrChange>
                  </w:rPr>
                </w:ins>
              </m:ctrlPr>
            </m:naryPr>
            <m:sub>
              <m:r>
                <w:ins w:id="345" w:author="Wesley Maddox" w:date="2015-04-04T15:16:00Z">
                  <w:rPr>
                    <w:rFonts w:ascii="Cambria Math" w:eastAsiaTheme="minorEastAsia" w:hAnsi="Cambria Math" w:cs="Times New Roman"/>
                    <w:sz w:val="23"/>
                    <w:szCs w:val="23"/>
                    <w:rPrChange w:id="346" w:author="Wesley Maddox" w:date="2015-04-04T16:01:00Z">
                      <w:rPr>
                        <w:rFonts w:ascii="Cambria Math" w:eastAsiaTheme="minorEastAsia" w:hAnsi="Cambria Math"/>
                      </w:rPr>
                    </w:rPrChange>
                  </w:rPr>
                  <m:t>α</m:t>
                </w:ins>
              </m:r>
              <m:r>
                <w:ins w:id="347" w:author="Wesley Maddox" w:date="2015-04-04T15:17:00Z">
                  <w:rPr>
                    <w:rFonts w:ascii="Cambria Math" w:eastAsiaTheme="minorEastAsia" w:hAnsi="Cambria Math" w:cs="Times New Roman"/>
                    <w:sz w:val="23"/>
                    <w:szCs w:val="23"/>
                    <w:rPrChange w:id="348" w:author="Wesley Maddox" w:date="2015-04-04T16:01:00Z">
                      <w:rPr>
                        <w:rFonts w:ascii="Cambria Math" w:eastAsiaTheme="minorEastAsia" w:hAnsi="Cambria Math"/>
                      </w:rPr>
                    </w:rPrChange>
                  </w:rPr>
                  <m:t>,β</m:t>
                </w:ins>
              </m:r>
            </m:sub>
            <m:sup/>
            <m:e>
              <m:sSubSup>
                <m:sSubSupPr>
                  <m:ctrlPr>
                    <w:ins w:id="349" w:author="Wesley Maddox" w:date="2015-04-04T15:17:00Z">
                      <w:rPr>
                        <w:rFonts w:ascii="Cambria Math" w:eastAsiaTheme="minorEastAsia" w:hAnsi="Cambria Math" w:cs="Times New Roman"/>
                        <w:i/>
                        <w:sz w:val="23"/>
                        <w:szCs w:val="23"/>
                        <w:rPrChange w:id="350" w:author="Wesley Maddox" w:date="2015-04-04T16:01:00Z">
                          <w:rPr>
                            <w:rFonts w:ascii="Cambria Math" w:eastAsiaTheme="minorEastAsia" w:hAnsi="Cambria Math"/>
                            <w:i/>
                          </w:rPr>
                        </w:rPrChange>
                      </w:rPr>
                    </w:ins>
                  </m:ctrlPr>
                </m:sSubSupPr>
                <m:e>
                  <m:r>
                    <w:ins w:id="351" w:author="Wesley Maddox" w:date="2015-04-04T15:17:00Z">
                      <w:rPr>
                        <w:rFonts w:ascii="Cambria Math" w:eastAsiaTheme="minorEastAsia" w:hAnsi="Cambria Math" w:cs="Times New Roman"/>
                        <w:sz w:val="23"/>
                        <w:szCs w:val="23"/>
                        <w:rPrChange w:id="352" w:author="Wesley Maddox" w:date="2015-04-04T16:01:00Z">
                          <w:rPr>
                            <w:rFonts w:ascii="Cambria Math" w:eastAsiaTheme="minorEastAsia" w:hAnsi="Cambria Math"/>
                          </w:rPr>
                        </w:rPrChange>
                      </w:rPr>
                      <m:t>(δ</m:t>
                    </w:ins>
                  </m:r>
                </m:e>
                <m:sub>
                  <m:r>
                    <w:ins w:id="353" w:author="Wesley Maddox" w:date="2015-04-04T15:17:00Z">
                      <w:rPr>
                        <w:rFonts w:ascii="Cambria Math" w:eastAsiaTheme="minorEastAsia" w:hAnsi="Cambria Math" w:cs="Times New Roman"/>
                        <w:sz w:val="23"/>
                        <w:szCs w:val="23"/>
                        <w:rPrChange w:id="354" w:author="Wesley Maddox" w:date="2015-04-04T16:01:00Z">
                          <w:rPr>
                            <w:rFonts w:ascii="Cambria Math" w:eastAsiaTheme="minorEastAsia" w:hAnsi="Cambria Math"/>
                          </w:rPr>
                        </w:rPrChange>
                      </w:rPr>
                      <m:t>i</m:t>
                    </w:ins>
                  </m:r>
                </m:sub>
                <m:sup>
                  <m:r>
                    <w:ins w:id="355" w:author="Wesley Maddox" w:date="2015-04-04T15:17:00Z">
                      <w:rPr>
                        <w:rFonts w:ascii="Cambria Math" w:eastAsiaTheme="minorEastAsia" w:hAnsi="Cambria Math" w:cs="Times New Roman"/>
                        <w:sz w:val="23"/>
                        <w:szCs w:val="23"/>
                        <w:rPrChange w:id="356" w:author="Wesley Maddox" w:date="2015-04-04T16:01:00Z">
                          <w:rPr>
                            <w:rFonts w:ascii="Cambria Math" w:eastAsiaTheme="minorEastAsia" w:hAnsi="Cambria Math"/>
                          </w:rPr>
                        </w:rPrChange>
                      </w:rPr>
                      <m:t>*</m:t>
                    </w:ins>
                  </m:r>
                </m:sup>
              </m:sSubSup>
              <m:d>
                <m:dPr>
                  <m:ctrlPr>
                    <w:ins w:id="357" w:author="Wesley Maddox" w:date="2015-04-04T15:17:00Z">
                      <w:rPr>
                        <w:rFonts w:ascii="Cambria Math" w:eastAsiaTheme="minorEastAsia" w:hAnsi="Cambria Math" w:cs="Times New Roman"/>
                        <w:i/>
                        <w:sz w:val="23"/>
                        <w:szCs w:val="23"/>
                        <w:rPrChange w:id="358" w:author="Wesley Maddox" w:date="2015-04-04T16:01:00Z">
                          <w:rPr>
                            <w:rFonts w:ascii="Cambria Math" w:eastAsiaTheme="minorEastAsia" w:hAnsi="Cambria Math"/>
                            <w:i/>
                          </w:rPr>
                        </w:rPrChange>
                      </w:rPr>
                    </w:ins>
                  </m:ctrlPr>
                </m:dPr>
                <m:e>
                  <m:r>
                    <w:ins w:id="359" w:author="Wesley Maddox" w:date="2015-04-04T15:17:00Z">
                      <w:rPr>
                        <w:rFonts w:ascii="Cambria Math" w:eastAsiaTheme="minorEastAsia" w:hAnsi="Cambria Math" w:cs="Times New Roman"/>
                        <w:sz w:val="23"/>
                        <w:szCs w:val="23"/>
                        <w:rPrChange w:id="360" w:author="Wesley Maddox" w:date="2015-04-04T16:01:00Z">
                          <w:rPr>
                            <w:rFonts w:ascii="Cambria Math" w:eastAsiaTheme="minorEastAsia" w:hAnsi="Cambria Math"/>
                          </w:rPr>
                        </w:rPrChange>
                      </w:rPr>
                      <m:t>α, β</m:t>
                    </w:ins>
                  </m:r>
                </m:e>
              </m:d>
              <m:r>
                <w:ins w:id="361" w:author="Wesley Maddox" w:date="2015-04-04T15:17:00Z">
                  <w:rPr>
                    <w:rFonts w:ascii="Cambria Math" w:eastAsiaTheme="minorEastAsia" w:hAnsi="Cambria Math" w:cs="Times New Roman"/>
                    <w:sz w:val="23"/>
                    <w:szCs w:val="23"/>
                    <w:rPrChange w:id="362" w:author="Wesley Maddox" w:date="2015-04-04T16:01:00Z">
                      <w:rPr>
                        <w:rFonts w:ascii="Cambria Math" w:eastAsiaTheme="minorEastAsia" w:hAnsi="Cambria Math"/>
                      </w:rPr>
                    </w:rPrChange>
                  </w:rPr>
                  <m:t xml:space="preserve"> </m:t>
                </w:ins>
              </m:r>
              <m:nary>
                <m:naryPr>
                  <m:chr m:val="∑"/>
                  <m:supHide m:val="1"/>
                  <m:ctrlPr>
                    <w:ins w:id="363" w:author="Wesley Maddox" w:date="2015-04-04T15:17:00Z">
                      <w:rPr>
                        <w:rFonts w:ascii="Cambria Math" w:eastAsiaTheme="minorEastAsia" w:hAnsi="Cambria Math" w:cs="Times New Roman"/>
                        <w:i/>
                        <w:sz w:val="23"/>
                        <w:szCs w:val="23"/>
                        <w:rPrChange w:id="364" w:author="Wesley Maddox" w:date="2015-04-04T16:01:00Z">
                          <w:rPr>
                            <w:rFonts w:ascii="Cambria Math" w:eastAsiaTheme="minorEastAsia" w:hAnsi="Cambria Math"/>
                            <w:i/>
                          </w:rPr>
                        </w:rPrChange>
                      </w:rPr>
                    </w:ins>
                  </m:ctrlPr>
                </m:naryPr>
                <m:sub>
                  <m:r>
                    <w:ins w:id="365" w:author="Wesley Maddox" w:date="2015-04-04T15:17:00Z">
                      <w:rPr>
                        <w:rFonts w:ascii="Cambria Math" w:eastAsiaTheme="minorEastAsia" w:hAnsi="Cambria Math" w:cs="Times New Roman"/>
                        <w:sz w:val="23"/>
                        <w:szCs w:val="23"/>
                        <w:rPrChange w:id="366" w:author="Wesley Maddox" w:date="2015-04-04T16:01:00Z">
                          <w:rPr>
                            <w:rFonts w:ascii="Cambria Math" w:eastAsiaTheme="minorEastAsia" w:hAnsi="Cambria Math"/>
                          </w:rPr>
                        </w:rPrChange>
                      </w:rPr>
                      <m:t>j∈N</m:t>
                    </w:ins>
                  </m:r>
                  <m:d>
                    <m:dPr>
                      <m:ctrlPr>
                        <w:ins w:id="367" w:author="Wesley Maddox" w:date="2015-04-04T15:17:00Z">
                          <w:rPr>
                            <w:rFonts w:ascii="Cambria Math" w:eastAsiaTheme="minorEastAsia" w:hAnsi="Cambria Math" w:cs="Times New Roman"/>
                            <w:i/>
                            <w:sz w:val="23"/>
                            <w:szCs w:val="23"/>
                            <w:rPrChange w:id="368" w:author="Wesley Maddox" w:date="2015-04-04T16:01:00Z">
                              <w:rPr>
                                <w:rFonts w:ascii="Cambria Math" w:eastAsiaTheme="minorEastAsia" w:hAnsi="Cambria Math"/>
                                <w:i/>
                              </w:rPr>
                            </w:rPrChange>
                          </w:rPr>
                        </w:ins>
                      </m:ctrlPr>
                    </m:dPr>
                    <m:e>
                      <m:r>
                        <w:ins w:id="369" w:author="Wesley Maddox" w:date="2015-04-04T15:17:00Z">
                          <w:rPr>
                            <w:rFonts w:ascii="Cambria Math" w:eastAsiaTheme="minorEastAsia" w:hAnsi="Cambria Math" w:cs="Times New Roman"/>
                            <w:sz w:val="23"/>
                            <w:szCs w:val="23"/>
                            <w:rPrChange w:id="370" w:author="Wesley Maddox" w:date="2015-04-04T16:01:00Z">
                              <w:rPr>
                                <w:rFonts w:ascii="Cambria Math" w:eastAsiaTheme="minorEastAsia" w:hAnsi="Cambria Math"/>
                              </w:rPr>
                            </w:rPrChange>
                          </w:rPr>
                          <m:t>i</m:t>
                        </w:ins>
                      </m:r>
                    </m:e>
                  </m:d>
                </m:sub>
                <m:sup/>
                <m:e>
                  <m:sSubSup>
                    <m:sSubSupPr>
                      <m:ctrlPr>
                        <w:ins w:id="371" w:author="Wesley Maddox" w:date="2015-04-04T15:18:00Z">
                          <w:rPr>
                            <w:rFonts w:ascii="Cambria Math" w:eastAsiaTheme="minorEastAsia" w:hAnsi="Cambria Math" w:cs="Times New Roman"/>
                            <w:i/>
                            <w:sz w:val="23"/>
                            <w:szCs w:val="23"/>
                            <w:rPrChange w:id="372" w:author="Wesley Maddox" w:date="2015-04-04T16:01:00Z">
                              <w:rPr>
                                <w:rFonts w:ascii="Cambria Math" w:eastAsiaTheme="minorEastAsia" w:hAnsi="Cambria Math"/>
                                <w:i/>
                              </w:rPr>
                            </w:rPrChange>
                          </w:rPr>
                        </w:ins>
                      </m:ctrlPr>
                    </m:sSubSupPr>
                    <m:e>
                      <m:r>
                        <w:ins w:id="373" w:author="Wesley Maddox" w:date="2015-04-04T15:18:00Z">
                          <w:rPr>
                            <w:rFonts w:ascii="Cambria Math" w:eastAsiaTheme="minorEastAsia" w:hAnsi="Cambria Math" w:cs="Times New Roman"/>
                            <w:sz w:val="23"/>
                            <w:szCs w:val="23"/>
                            <w:rPrChange w:id="374" w:author="Wesley Maddox" w:date="2015-04-04T16:01:00Z">
                              <w:rPr>
                                <w:rFonts w:ascii="Cambria Math" w:eastAsiaTheme="minorEastAsia" w:hAnsi="Cambria Math"/>
                              </w:rPr>
                            </w:rPrChange>
                          </w:rPr>
                          <m:t>δ</m:t>
                        </w:ins>
                      </m:r>
                    </m:e>
                    <m:sub>
                      <m:r>
                        <w:ins w:id="375" w:author="Wesley Maddox" w:date="2015-04-04T15:18:00Z">
                          <w:rPr>
                            <w:rFonts w:ascii="Cambria Math" w:eastAsiaTheme="minorEastAsia" w:hAnsi="Cambria Math" w:cs="Times New Roman"/>
                            <w:sz w:val="23"/>
                            <w:szCs w:val="23"/>
                            <w:rPrChange w:id="376" w:author="Wesley Maddox" w:date="2015-04-04T16:01:00Z">
                              <w:rPr>
                                <w:rFonts w:ascii="Cambria Math" w:eastAsiaTheme="minorEastAsia" w:hAnsi="Cambria Math"/>
                              </w:rPr>
                            </w:rPrChange>
                          </w:rPr>
                          <m:t>i</m:t>
                        </w:ins>
                      </m:r>
                    </m:sub>
                    <m:sup>
                      <m:r>
                        <w:ins w:id="377" w:author="Wesley Maddox" w:date="2015-04-04T15:18:00Z">
                          <w:rPr>
                            <w:rFonts w:ascii="Cambria Math" w:eastAsiaTheme="minorEastAsia" w:hAnsi="Cambria Math" w:cs="Times New Roman"/>
                            <w:sz w:val="23"/>
                            <w:szCs w:val="23"/>
                            <w:rPrChange w:id="378" w:author="Wesley Maddox" w:date="2015-04-04T16:01:00Z">
                              <w:rPr>
                                <w:rFonts w:ascii="Cambria Math" w:eastAsiaTheme="minorEastAsia" w:hAnsi="Cambria Math"/>
                              </w:rPr>
                            </w:rPrChange>
                          </w:rPr>
                          <m:t>*</m:t>
                        </w:ins>
                      </m:r>
                    </m:sup>
                  </m:sSubSup>
                  <m:d>
                    <m:dPr>
                      <m:ctrlPr>
                        <w:ins w:id="379" w:author="Wesley Maddox" w:date="2015-04-04T15:18:00Z">
                          <w:rPr>
                            <w:rFonts w:ascii="Cambria Math" w:eastAsiaTheme="minorEastAsia" w:hAnsi="Cambria Math" w:cs="Times New Roman"/>
                            <w:i/>
                            <w:sz w:val="23"/>
                            <w:szCs w:val="23"/>
                            <w:rPrChange w:id="380" w:author="Wesley Maddox" w:date="2015-04-04T16:01:00Z">
                              <w:rPr>
                                <w:rFonts w:ascii="Cambria Math" w:eastAsiaTheme="minorEastAsia" w:hAnsi="Cambria Math"/>
                                <w:i/>
                              </w:rPr>
                            </w:rPrChange>
                          </w:rPr>
                        </w:ins>
                      </m:ctrlPr>
                    </m:dPr>
                    <m:e>
                      <m:r>
                        <w:ins w:id="381" w:author="Wesley Maddox" w:date="2015-04-04T15:18:00Z">
                          <w:rPr>
                            <w:rFonts w:ascii="Cambria Math" w:eastAsiaTheme="minorEastAsia" w:hAnsi="Cambria Math" w:cs="Times New Roman"/>
                            <w:sz w:val="23"/>
                            <w:szCs w:val="23"/>
                            <w:rPrChange w:id="382" w:author="Wesley Maddox" w:date="2015-04-04T16:01:00Z">
                              <w:rPr>
                                <w:rFonts w:ascii="Cambria Math" w:eastAsiaTheme="minorEastAsia" w:hAnsi="Cambria Math"/>
                              </w:rPr>
                            </w:rPrChange>
                          </w:rPr>
                          <m:t>α,β</m:t>
                        </w:ins>
                      </m:r>
                    </m:e>
                  </m:d>
                </m:e>
              </m:nary>
              <m:r>
                <w:ins w:id="383" w:author="Wesley Maddox" w:date="2015-04-04T15:18:00Z">
                  <w:rPr>
                    <w:rFonts w:ascii="Cambria Math" w:eastAsiaTheme="minorEastAsia" w:hAnsi="Cambria Math" w:cs="Times New Roman"/>
                    <w:sz w:val="23"/>
                    <w:szCs w:val="23"/>
                    <w:rPrChange w:id="384" w:author="Wesley Maddox" w:date="2015-04-04T16:01:00Z">
                      <w:rPr>
                        <w:rFonts w:ascii="Cambria Math" w:eastAsiaTheme="minorEastAsia" w:hAnsi="Cambria Math"/>
                      </w:rPr>
                    </w:rPrChange>
                  </w:rPr>
                  <m:t>)</m:t>
                </w:ins>
              </m:r>
            </m:e>
          </m:nary>
        </m:oMath>
      </m:oMathPara>
    </w:p>
    <w:p w:rsidR="00B27F72" w:rsidRPr="001D2635" w:rsidRDefault="009A2393">
      <w:pPr>
        <w:rPr>
          <w:ins w:id="385" w:author="Wesley Maddox" w:date="2015-04-04T15:20:00Z"/>
          <w:rFonts w:ascii="Times New Roman" w:eastAsiaTheme="minorEastAsia" w:hAnsi="Times New Roman" w:cs="Times New Roman"/>
          <w:sz w:val="23"/>
          <w:szCs w:val="23"/>
          <w:rPrChange w:id="386" w:author="Wesley Maddox" w:date="2015-04-04T16:01:00Z">
            <w:rPr>
              <w:ins w:id="387" w:author="Wesley Maddox" w:date="2015-04-04T15:20:00Z"/>
              <w:rFonts w:eastAsiaTheme="minorEastAsia"/>
            </w:rPr>
          </w:rPrChange>
        </w:rPr>
      </w:pPr>
      <w:ins w:id="388" w:author="Wesley Maddox" w:date="2015-04-04T15:18:00Z">
        <w:r w:rsidRPr="001D2635">
          <w:rPr>
            <w:rFonts w:ascii="Times New Roman" w:eastAsiaTheme="minorEastAsia" w:hAnsi="Times New Roman" w:cs="Times New Roman"/>
            <w:sz w:val="23"/>
            <w:szCs w:val="23"/>
            <w:rPrChange w:id="389" w:author="Wesley Maddox" w:date="2015-04-04T16:01:00Z">
              <w:rPr>
                <w:rFonts w:eastAsiaTheme="minorEastAsia"/>
              </w:rPr>
            </w:rPrChange>
          </w:rPr>
          <w:lastRenderedPageBreak/>
          <w:t>w</w:t>
        </w:r>
        <w:r w:rsidR="00B27F72" w:rsidRPr="001D2635">
          <w:rPr>
            <w:rFonts w:ascii="Times New Roman" w:eastAsiaTheme="minorEastAsia" w:hAnsi="Times New Roman" w:cs="Times New Roman"/>
            <w:sz w:val="23"/>
            <w:szCs w:val="23"/>
            <w:rPrChange w:id="390" w:author="Wesley Maddox" w:date="2015-04-04T16:01:00Z">
              <w:rPr>
                <w:rFonts w:eastAsiaTheme="minorEastAsia"/>
              </w:rPr>
            </w:rPrChange>
          </w:rPr>
          <w:t xml:space="preserve">here </w:t>
        </w:r>
        <m:oMath>
          <m:r>
            <w:rPr>
              <w:rFonts w:ascii="Cambria Math" w:eastAsiaTheme="minorEastAsia" w:hAnsi="Cambria Math" w:cs="Times New Roman"/>
              <w:sz w:val="23"/>
              <w:szCs w:val="23"/>
              <w:rPrChange w:id="391" w:author="Wesley Maddox" w:date="2015-04-04T16:01:00Z">
                <w:rPr>
                  <w:rFonts w:ascii="Cambria Math" w:eastAsiaTheme="minorEastAsia" w:hAnsi="Cambria Math"/>
                </w:rPr>
              </w:rPrChange>
            </w:rPr>
            <m:t>Z</m:t>
          </m:r>
        </m:oMath>
        <w:r w:rsidR="00B27F72" w:rsidRPr="001D2635">
          <w:rPr>
            <w:rFonts w:ascii="Times New Roman" w:eastAsiaTheme="minorEastAsia" w:hAnsi="Times New Roman" w:cs="Times New Roman"/>
            <w:sz w:val="23"/>
            <w:szCs w:val="23"/>
            <w:rPrChange w:id="392" w:author="Wesley Maddox" w:date="2015-04-04T16:01:00Z">
              <w:rPr>
                <w:rFonts w:eastAsiaTheme="minorEastAsia"/>
              </w:rPr>
            </w:rPrChange>
          </w:rPr>
          <w:t xml:space="preserve"> is a normalization score assigned after the fact in order to make the maximum core score equal to 1, </w:t>
        </w:r>
      </w:ins>
      <m:oMath>
        <m:r>
          <w:ins w:id="393" w:author="Wesley Maddox" w:date="2015-04-04T15:19:00Z">
            <w:rPr>
              <w:rFonts w:ascii="Cambria Math" w:eastAsiaTheme="minorEastAsia" w:hAnsi="Cambria Math" w:cs="Times New Roman"/>
              <w:sz w:val="23"/>
              <w:szCs w:val="23"/>
              <w:rPrChange w:id="394" w:author="Wesley Maddox" w:date="2015-04-04T16:01:00Z">
                <w:rPr>
                  <w:rFonts w:ascii="Cambria Math" w:eastAsiaTheme="minorEastAsia" w:hAnsi="Cambria Math"/>
                </w:rPr>
              </w:rPrChange>
            </w:rPr>
            <m:t>α</m:t>
          </w:ins>
        </m:r>
      </m:oMath>
      <w:ins w:id="395" w:author="Wesley Maddox" w:date="2015-04-04T15:19:00Z">
        <w:r w:rsidR="00B27F72" w:rsidRPr="001D2635">
          <w:rPr>
            <w:rFonts w:ascii="Times New Roman" w:eastAsiaTheme="minorEastAsia" w:hAnsi="Times New Roman" w:cs="Times New Roman"/>
            <w:sz w:val="23"/>
            <w:szCs w:val="23"/>
            <w:rPrChange w:id="396" w:author="Wesley Maddox" w:date="2015-04-04T16:01:00Z">
              <w:rPr>
                <w:rFonts w:eastAsiaTheme="minorEastAsia"/>
              </w:rPr>
            </w:rPrChange>
          </w:rPr>
          <w:t xml:space="preserve"> is a parameter that describes the sharpness (or fuzziness) of the difference between core and periphery (</w:t>
        </w:r>
      </w:ins>
      <m:oMath>
        <m:r>
          <w:ins w:id="397" w:author="Wesley Maddox" w:date="2015-04-04T15:20:00Z">
            <w:rPr>
              <w:rFonts w:ascii="Cambria Math" w:eastAsiaTheme="minorEastAsia" w:hAnsi="Cambria Math" w:cs="Times New Roman"/>
              <w:sz w:val="23"/>
              <w:szCs w:val="23"/>
              <w:rPrChange w:id="398" w:author="Wesley Maddox" w:date="2015-04-04T16:01:00Z">
                <w:rPr>
                  <w:rFonts w:ascii="Cambria Math" w:eastAsiaTheme="minorEastAsia" w:hAnsi="Cambria Math"/>
                </w:rPr>
              </w:rPrChange>
            </w:rPr>
            <m:t xml:space="preserve">α=1 </m:t>
          </w:ins>
        </m:r>
      </m:oMath>
      <w:ins w:id="399" w:author="Wesley Maddox" w:date="2015-04-04T15:20:00Z">
        <w:r w:rsidR="00B27F72" w:rsidRPr="001D2635">
          <w:rPr>
            <w:rFonts w:ascii="Times New Roman" w:eastAsiaTheme="minorEastAsia" w:hAnsi="Times New Roman" w:cs="Times New Roman"/>
            <w:sz w:val="23"/>
            <w:szCs w:val="23"/>
            <w:rPrChange w:id="400" w:author="Wesley Maddox" w:date="2015-04-04T16:01:00Z">
              <w:rPr>
                <w:rFonts w:eastAsiaTheme="minorEastAsia"/>
              </w:rPr>
            </w:rPrChange>
          </w:rPr>
          <w:t xml:space="preserve">is the sharpest), </w:t>
        </w:r>
        <m:oMath>
          <m:r>
            <w:rPr>
              <w:rFonts w:ascii="Cambria Math" w:eastAsiaTheme="minorEastAsia" w:hAnsi="Cambria Math" w:cs="Times New Roman"/>
              <w:sz w:val="23"/>
              <w:szCs w:val="23"/>
              <w:rPrChange w:id="401" w:author="Wesley Maddox" w:date="2015-04-04T16:01:00Z">
                <w:rPr>
                  <w:rFonts w:ascii="Cambria Math" w:eastAsiaTheme="minorEastAsia" w:hAnsi="Cambria Math"/>
                </w:rPr>
              </w:rPrChange>
            </w:rPr>
            <m:t>β</m:t>
          </m:r>
        </m:oMath>
        <w:r w:rsidR="00B27F72" w:rsidRPr="001D2635">
          <w:rPr>
            <w:rFonts w:ascii="Times New Roman" w:eastAsiaTheme="minorEastAsia" w:hAnsi="Times New Roman" w:cs="Times New Roman"/>
            <w:sz w:val="23"/>
            <w:szCs w:val="23"/>
            <w:rPrChange w:id="402" w:author="Wesley Maddox" w:date="2015-04-04T16:01:00Z">
              <w:rPr>
                <w:rFonts w:eastAsiaTheme="minorEastAsia"/>
              </w:rPr>
            </w:rPrChange>
          </w:rPr>
          <w:t xml:space="preserve"> is a parameter that describes the size of the core as a percentage of the total nodes in the network, and </w:t>
        </w:r>
      </w:ins>
    </w:p>
    <w:p w:rsidR="00B27F72" w:rsidRPr="001D2635" w:rsidRDefault="001D2635">
      <w:pPr>
        <w:rPr>
          <w:ins w:id="403" w:author="Wesley Maddox" w:date="2015-04-04T15:23:00Z"/>
          <w:rFonts w:ascii="Times New Roman" w:eastAsiaTheme="minorEastAsia" w:hAnsi="Times New Roman" w:cs="Times New Roman"/>
          <w:sz w:val="23"/>
          <w:szCs w:val="23"/>
          <w:rPrChange w:id="404" w:author="Wesley Maddox" w:date="2015-04-04T16:01:00Z">
            <w:rPr>
              <w:ins w:id="405" w:author="Wesley Maddox" w:date="2015-04-04T15:23:00Z"/>
              <w:rFonts w:eastAsiaTheme="minorEastAsia"/>
            </w:rPr>
          </w:rPrChange>
        </w:rPr>
      </w:pPr>
      <m:oMathPara>
        <m:oMath>
          <m:sSubSup>
            <m:sSubSupPr>
              <m:ctrlPr>
                <w:ins w:id="406" w:author="Wesley Maddox" w:date="2015-04-04T15:21:00Z">
                  <w:rPr>
                    <w:rFonts w:ascii="Cambria Math" w:eastAsiaTheme="minorEastAsia" w:hAnsi="Cambria Math" w:cs="Times New Roman"/>
                    <w:i/>
                    <w:sz w:val="23"/>
                    <w:szCs w:val="23"/>
                    <w:rPrChange w:id="407" w:author="Wesley Maddox" w:date="2015-04-04T16:01:00Z">
                      <w:rPr>
                        <w:rFonts w:ascii="Cambria Math" w:eastAsiaTheme="minorEastAsia" w:hAnsi="Cambria Math"/>
                        <w:i/>
                      </w:rPr>
                    </w:rPrChange>
                  </w:rPr>
                </w:ins>
              </m:ctrlPr>
            </m:sSubSupPr>
            <m:e>
              <m:r>
                <w:ins w:id="408" w:author="Wesley Maddox" w:date="2015-04-04T15:21:00Z">
                  <w:rPr>
                    <w:rFonts w:ascii="Cambria Math" w:eastAsiaTheme="minorEastAsia" w:hAnsi="Cambria Math" w:cs="Times New Roman"/>
                    <w:sz w:val="23"/>
                    <w:szCs w:val="23"/>
                    <w:rPrChange w:id="409" w:author="Wesley Maddox" w:date="2015-04-04T16:01:00Z">
                      <w:rPr>
                        <w:rFonts w:ascii="Cambria Math" w:eastAsiaTheme="minorEastAsia" w:hAnsi="Cambria Math"/>
                      </w:rPr>
                    </w:rPrChange>
                  </w:rPr>
                  <m:t>δ</m:t>
                </w:ins>
              </m:r>
            </m:e>
            <m:sub>
              <m:r>
                <w:ins w:id="410" w:author="Wesley Maddox" w:date="2015-04-04T15:21:00Z">
                  <w:rPr>
                    <w:rFonts w:ascii="Cambria Math" w:eastAsiaTheme="minorEastAsia" w:hAnsi="Cambria Math" w:cs="Times New Roman"/>
                    <w:sz w:val="23"/>
                    <w:szCs w:val="23"/>
                    <w:rPrChange w:id="411" w:author="Wesley Maddox" w:date="2015-04-04T16:01:00Z">
                      <w:rPr>
                        <w:rFonts w:ascii="Cambria Math" w:eastAsiaTheme="minorEastAsia" w:hAnsi="Cambria Math"/>
                      </w:rPr>
                    </w:rPrChange>
                  </w:rPr>
                  <m:t>i</m:t>
                </w:ins>
              </m:r>
            </m:sub>
            <m:sup>
              <m:r>
                <w:ins w:id="412" w:author="Wesley Maddox" w:date="2015-04-04T15:21:00Z">
                  <w:rPr>
                    <w:rFonts w:ascii="Cambria Math" w:eastAsiaTheme="minorEastAsia" w:hAnsi="Cambria Math" w:cs="Times New Roman"/>
                    <w:sz w:val="23"/>
                    <w:szCs w:val="23"/>
                    <w:rPrChange w:id="413" w:author="Wesley Maddox" w:date="2015-04-04T16:01:00Z">
                      <w:rPr>
                        <w:rFonts w:ascii="Cambria Math" w:eastAsiaTheme="minorEastAsia" w:hAnsi="Cambria Math"/>
                      </w:rPr>
                    </w:rPrChange>
                  </w:rPr>
                  <m:t>*</m:t>
                </w:ins>
              </m:r>
            </m:sup>
          </m:sSubSup>
          <m:d>
            <m:dPr>
              <m:ctrlPr>
                <w:ins w:id="414" w:author="Wesley Maddox" w:date="2015-04-04T15:21:00Z">
                  <w:rPr>
                    <w:rFonts w:ascii="Cambria Math" w:eastAsiaTheme="minorEastAsia" w:hAnsi="Cambria Math" w:cs="Times New Roman"/>
                    <w:i/>
                    <w:sz w:val="23"/>
                    <w:szCs w:val="23"/>
                    <w:rPrChange w:id="415" w:author="Wesley Maddox" w:date="2015-04-04T16:01:00Z">
                      <w:rPr>
                        <w:rFonts w:ascii="Cambria Math" w:eastAsiaTheme="minorEastAsia" w:hAnsi="Cambria Math"/>
                        <w:i/>
                      </w:rPr>
                    </w:rPrChange>
                  </w:rPr>
                </w:ins>
              </m:ctrlPr>
            </m:dPr>
            <m:e>
              <m:r>
                <w:ins w:id="416" w:author="Wesley Maddox" w:date="2015-04-04T15:21:00Z">
                  <w:rPr>
                    <w:rFonts w:ascii="Cambria Math" w:eastAsiaTheme="minorEastAsia" w:hAnsi="Cambria Math" w:cs="Times New Roman"/>
                    <w:sz w:val="23"/>
                    <w:szCs w:val="23"/>
                    <w:rPrChange w:id="417" w:author="Wesley Maddox" w:date="2015-04-04T16:01:00Z">
                      <w:rPr>
                        <w:rFonts w:ascii="Cambria Math" w:eastAsiaTheme="minorEastAsia" w:hAnsi="Cambria Math"/>
                      </w:rPr>
                    </w:rPrChange>
                  </w:rPr>
                  <m:t>α,β</m:t>
                </w:ins>
              </m:r>
            </m:e>
          </m:d>
          <m:r>
            <w:ins w:id="418" w:author="Wesley Maddox" w:date="2015-04-04T15:21:00Z">
              <w:rPr>
                <w:rFonts w:ascii="Cambria Math" w:eastAsiaTheme="minorEastAsia" w:hAnsi="Cambria Math" w:cs="Times New Roman"/>
                <w:sz w:val="23"/>
                <w:szCs w:val="23"/>
                <w:rPrChange w:id="419" w:author="Wesley Maddox" w:date="2015-04-04T16:01:00Z">
                  <w:rPr>
                    <w:rFonts w:ascii="Cambria Math" w:eastAsiaTheme="minorEastAsia" w:hAnsi="Cambria Math"/>
                  </w:rPr>
                </w:rPrChange>
              </w:rPr>
              <m:t>=</m:t>
            </w:ins>
          </m:r>
          <m:f>
            <m:fPr>
              <m:ctrlPr>
                <w:ins w:id="420" w:author="Wesley Maddox" w:date="2015-04-04T15:21:00Z">
                  <w:rPr>
                    <w:rFonts w:ascii="Cambria Math" w:eastAsiaTheme="minorEastAsia" w:hAnsi="Cambria Math" w:cs="Times New Roman"/>
                    <w:i/>
                    <w:sz w:val="23"/>
                    <w:szCs w:val="23"/>
                    <w:rPrChange w:id="421" w:author="Wesley Maddox" w:date="2015-04-04T16:01:00Z">
                      <w:rPr>
                        <w:rFonts w:ascii="Cambria Math" w:eastAsiaTheme="minorEastAsia" w:hAnsi="Cambria Math"/>
                        <w:i/>
                      </w:rPr>
                    </w:rPrChange>
                  </w:rPr>
                </w:ins>
              </m:ctrlPr>
            </m:fPr>
            <m:num>
              <m:r>
                <w:ins w:id="422" w:author="Wesley Maddox" w:date="2015-04-04T15:21:00Z">
                  <w:rPr>
                    <w:rFonts w:ascii="Cambria Math" w:eastAsiaTheme="minorEastAsia" w:hAnsi="Cambria Math" w:cs="Times New Roman"/>
                    <w:sz w:val="23"/>
                    <w:szCs w:val="23"/>
                    <w:rPrChange w:id="423" w:author="Wesley Maddox" w:date="2015-04-04T16:01:00Z">
                      <w:rPr>
                        <w:rFonts w:ascii="Cambria Math" w:eastAsiaTheme="minorEastAsia" w:hAnsi="Cambria Math"/>
                      </w:rPr>
                    </w:rPrChange>
                  </w:rPr>
                  <m:t>1</m:t>
                </w:ins>
              </m:r>
            </m:num>
            <m:den>
              <m:r>
                <w:ins w:id="424" w:author="Wesley Maddox" w:date="2015-04-04T15:22:00Z">
                  <w:rPr>
                    <w:rFonts w:ascii="Cambria Math" w:eastAsiaTheme="minorEastAsia" w:hAnsi="Cambria Math" w:cs="Times New Roman"/>
                    <w:sz w:val="23"/>
                    <w:szCs w:val="23"/>
                    <w:rPrChange w:id="425" w:author="Wesley Maddox" w:date="2015-04-04T16:01:00Z">
                      <w:rPr>
                        <w:rFonts w:ascii="Cambria Math" w:eastAsiaTheme="minorEastAsia" w:hAnsi="Cambria Math"/>
                      </w:rPr>
                    </w:rPrChange>
                  </w:rPr>
                  <m:t>1+</m:t>
                </w:ins>
              </m:r>
              <m:func>
                <m:funcPr>
                  <m:ctrlPr>
                    <w:rPr>
                      <w:rFonts w:ascii="Cambria Math" w:eastAsiaTheme="minorEastAsia" w:hAnsi="Cambria Math" w:cs="Times New Roman"/>
                      <w:sz w:val="23"/>
                      <w:szCs w:val="23"/>
                      <w:rPrChange w:id="426" w:author="Wesley Maddox" w:date="2015-04-04T16:01:00Z">
                        <w:rPr>
                          <w:rFonts w:ascii="Cambria Math" w:eastAsiaTheme="minorEastAsia" w:hAnsi="Cambria Math"/>
                        </w:rPr>
                      </w:rPrChange>
                    </w:rPr>
                  </m:ctrlPr>
                </m:funcPr>
                <m:fName>
                  <m:r>
                    <m:rPr>
                      <m:sty m:val="p"/>
                    </m:rPr>
                    <w:rPr>
                      <w:rFonts w:ascii="Cambria Math" w:eastAsiaTheme="minorEastAsia" w:hAnsi="Cambria Math" w:cs="Times New Roman"/>
                      <w:sz w:val="23"/>
                      <w:szCs w:val="23"/>
                      <w:rPrChange w:id="427" w:author="Wesley Maddox" w:date="2015-04-04T16:01:00Z">
                        <w:rPr>
                          <w:rFonts w:ascii="Cambria Math" w:eastAsiaTheme="minorEastAsia" w:hAnsi="Cambria Math"/>
                        </w:rPr>
                      </w:rPrChange>
                    </w:rPr>
                    <m:t>exp</m:t>
                  </m:r>
                  <m:ctrlPr>
                    <w:rPr>
                      <w:rFonts w:ascii="Cambria Math" w:eastAsiaTheme="minorEastAsia" w:hAnsi="Cambria Math" w:cs="Times New Roman"/>
                      <w:i/>
                      <w:sz w:val="23"/>
                      <w:szCs w:val="23"/>
                      <w:rPrChange w:id="428" w:author="Wesley Maddox" w:date="2015-04-04T16:01:00Z">
                        <w:rPr>
                          <w:rFonts w:ascii="Cambria Math" w:eastAsiaTheme="minorEastAsia" w:hAnsi="Cambria Math"/>
                          <w:i/>
                        </w:rPr>
                      </w:rPrChange>
                    </w:rPr>
                  </m:ctrlPr>
                </m:fName>
                <m:e>
                  <m:d>
                    <m:dPr>
                      <m:begChr m:val="{"/>
                      <m:endChr m:val="}"/>
                      <m:ctrlPr>
                        <w:ins w:id="429" w:author="Wesley Maddox" w:date="2015-04-04T15:22:00Z">
                          <w:rPr>
                            <w:rFonts w:ascii="Cambria Math" w:eastAsiaTheme="minorEastAsia" w:hAnsi="Cambria Math" w:cs="Times New Roman"/>
                            <w:i/>
                            <w:sz w:val="23"/>
                            <w:szCs w:val="23"/>
                            <w:rPrChange w:id="430" w:author="Wesley Maddox" w:date="2015-04-04T16:01:00Z">
                              <w:rPr>
                                <w:rFonts w:ascii="Cambria Math" w:eastAsiaTheme="minorEastAsia" w:hAnsi="Cambria Math"/>
                                <w:i/>
                              </w:rPr>
                            </w:rPrChange>
                          </w:rPr>
                        </w:ins>
                      </m:ctrlPr>
                    </m:dPr>
                    <m:e>
                      <m:r>
                        <w:ins w:id="431" w:author="Wesley Maddox" w:date="2015-04-04T15:22:00Z">
                          <w:rPr>
                            <w:rFonts w:ascii="Cambria Math" w:eastAsiaTheme="minorEastAsia" w:hAnsi="Cambria Math" w:cs="Times New Roman"/>
                            <w:sz w:val="23"/>
                            <w:szCs w:val="23"/>
                            <w:rPrChange w:id="432" w:author="Wesley Maddox" w:date="2015-04-04T16:01:00Z">
                              <w:rPr>
                                <w:rFonts w:ascii="Cambria Math" w:eastAsiaTheme="minorEastAsia" w:hAnsi="Cambria Math"/>
                              </w:rPr>
                            </w:rPrChange>
                          </w:rPr>
                          <m:t>-</m:t>
                        </w:ins>
                      </m:r>
                      <m:d>
                        <m:dPr>
                          <m:ctrlPr>
                            <w:ins w:id="433" w:author="Wesley Maddox" w:date="2015-04-04T15:22:00Z">
                              <w:rPr>
                                <w:rFonts w:ascii="Cambria Math" w:eastAsiaTheme="minorEastAsia" w:hAnsi="Cambria Math" w:cs="Times New Roman"/>
                                <w:i/>
                                <w:sz w:val="23"/>
                                <w:szCs w:val="23"/>
                                <w:rPrChange w:id="434" w:author="Wesley Maddox" w:date="2015-04-04T16:01:00Z">
                                  <w:rPr>
                                    <w:rFonts w:ascii="Cambria Math" w:eastAsiaTheme="minorEastAsia" w:hAnsi="Cambria Math"/>
                                    <w:i/>
                                  </w:rPr>
                                </w:rPrChange>
                              </w:rPr>
                            </w:ins>
                          </m:ctrlPr>
                        </m:dPr>
                        <m:e>
                          <m:r>
                            <w:ins w:id="435" w:author="Wesley Maddox" w:date="2015-04-04T15:22:00Z">
                              <w:rPr>
                                <w:rFonts w:ascii="Cambria Math" w:eastAsiaTheme="minorEastAsia" w:hAnsi="Cambria Math" w:cs="Times New Roman"/>
                                <w:sz w:val="23"/>
                                <w:szCs w:val="23"/>
                                <w:rPrChange w:id="436" w:author="Wesley Maddox" w:date="2015-04-04T16:01:00Z">
                                  <w:rPr>
                                    <w:rFonts w:ascii="Cambria Math" w:eastAsiaTheme="minorEastAsia" w:hAnsi="Cambria Math"/>
                                  </w:rPr>
                                </w:rPrChange>
                              </w:rPr>
                              <m:t>i-Nβ</m:t>
                            </w:ins>
                          </m:r>
                        </m:e>
                      </m:d>
                      <m:func>
                        <m:funcPr>
                          <m:ctrlPr>
                            <w:rPr>
                              <w:rFonts w:ascii="Cambria Math" w:eastAsiaTheme="minorEastAsia" w:hAnsi="Cambria Math" w:cs="Times New Roman"/>
                              <w:sz w:val="23"/>
                              <w:szCs w:val="23"/>
                              <w:rPrChange w:id="437" w:author="Wesley Maddox" w:date="2015-04-04T16:01:00Z">
                                <w:rPr>
                                  <w:rFonts w:ascii="Cambria Math" w:eastAsiaTheme="minorEastAsia" w:hAnsi="Cambria Math"/>
                                </w:rPr>
                              </w:rPrChange>
                            </w:rPr>
                          </m:ctrlPr>
                        </m:funcPr>
                        <m:fName>
                          <m:r>
                            <m:rPr>
                              <m:sty m:val="p"/>
                            </m:rPr>
                            <w:rPr>
                              <w:rFonts w:ascii="Cambria Math" w:eastAsiaTheme="minorEastAsia" w:hAnsi="Cambria Math" w:cs="Times New Roman"/>
                              <w:sz w:val="23"/>
                              <w:szCs w:val="23"/>
                              <w:rPrChange w:id="438" w:author="Wesley Maddox" w:date="2015-04-04T16:01:00Z">
                                <w:rPr>
                                  <w:rFonts w:ascii="Cambria Math" w:eastAsiaTheme="minorEastAsia" w:hAnsi="Cambria Math"/>
                                </w:rPr>
                              </w:rPrChange>
                            </w:rPr>
                            <m:t>tan</m:t>
                          </m:r>
                        </m:fName>
                        <m:e>
                          <m:d>
                            <m:dPr>
                              <m:begChr m:val="{"/>
                              <m:endChr m:val="}"/>
                              <m:ctrlPr>
                                <w:ins w:id="439" w:author="Wesley Maddox" w:date="2015-04-04T15:22:00Z">
                                  <w:rPr>
                                    <w:rFonts w:ascii="Cambria Math" w:eastAsiaTheme="minorEastAsia" w:hAnsi="Cambria Math" w:cs="Times New Roman"/>
                                    <w:i/>
                                    <w:sz w:val="23"/>
                                    <w:szCs w:val="23"/>
                                    <w:rPrChange w:id="440" w:author="Wesley Maddox" w:date="2015-04-04T16:01:00Z">
                                      <w:rPr>
                                        <w:rFonts w:ascii="Cambria Math" w:eastAsiaTheme="minorEastAsia" w:hAnsi="Cambria Math"/>
                                        <w:i/>
                                      </w:rPr>
                                    </w:rPrChange>
                                  </w:rPr>
                                </w:ins>
                              </m:ctrlPr>
                            </m:dPr>
                            <m:e>
                              <m:f>
                                <m:fPr>
                                  <m:ctrlPr>
                                    <w:ins w:id="441" w:author="Wesley Maddox" w:date="2015-04-04T15:23:00Z">
                                      <w:rPr>
                                        <w:rFonts w:ascii="Cambria Math" w:eastAsiaTheme="minorEastAsia" w:hAnsi="Cambria Math" w:cs="Times New Roman"/>
                                        <w:i/>
                                        <w:sz w:val="23"/>
                                        <w:szCs w:val="23"/>
                                        <w:rPrChange w:id="442" w:author="Wesley Maddox" w:date="2015-04-04T16:01:00Z">
                                          <w:rPr>
                                            <w:rFonts w:ascii="Cambria Math" w:eastAsiaTheme="minorEastAsia" w:hAnsi="Cambria Math"/>
                                            <w:i/>
                                          </w:rPr>
                                        </w:rPrChange>
                                      </w:rPr>
                                    </w:ins>
                                  </m:ctrlPr>
                                </m:fPr>
                                <m:num>
                                  <m:r>
                                    <w:ins w:id="443" w:author="Wesley Maddox" w:date="2015-04-04T15:23:00Z">
                                      <w:rPr>
                                        <w:rFonts w:ascii="Cambria Math" w:eastAsiaTheme="minorEastAsia" w:hAnsi="Cambria Math" w:cs="Times New Roman"/>
                                        <w:sz w:val="23"/>
                                        <w:szCs w:val="23"/>
                                        <w:rPrChange w:id="444" w:author="Wesley Maddox" w:date="2015-04-04T16:01:00Z">
                                          <w:rPr>
                                            <w:rFonts w:ascii="Cambria Math" w:eastAsiaTheme="minorEastAsia" w:hAnsi="Cambria Math"/>
                                          </w:rPr>
                                        </w:rPrChange>
                                      </w:rPr>
                                      <m:t>πα</m:t>
                                    </w:ins>
                                  </m:r>
                                </m:num>
                                <m:den>
                                  <m:r>
                                    <w:ins w:id="445" w:author="Wesley Maddox" w:date="2015-04-04T15:23:00Z">
                                      <w:rPr>
                                        <w:rFonts w:ascii="Cambria Math" w:eastAsiaTheme="minorEastAsia" w:hAnsi="Cambria Math" w:cs="Times New Roman"/>
                                        <w:sz w:val="23"/>
                                        <w:szCs w:val="23"/>
                                        <w:rPrChange w:id="446" w:author="Wesley Maddox" w:date="2015-04-04T16:01:00Z">
                                          <w:rPr>
                                            <w:rFonts w:ascii="Cambria Math" w:eastAsiaTheme="minorEastAsia" w:hAnsi="Cambria Math"/>
                                          </w:rPr>
                                        </w:rPrChange>
                                      </w:rPr>
                                      <m:t>2</m:t>
                                    </w:ins>
                                  </m:r>
                                </m:den>
                              </m:f>
                            </m:e>
                          </m:d>
                        </m:e>
                      </m:func>
                    </m:e>
                  </m:d>
                </m:e>
              </m:func>
            </m:den>
          </m:f>
        </m:oMath>
      </m:oMathPara>
    </w:p>
    <w:p w:rsidR="00B27F72" w:rsidRPr="001D2635" w:rsidRDefault="00B27F72">
      <w:pPr>
        <w:rPr>
          <w:rFonts w:ascii="Times New Roman" w:eastAsiaTheme="minorEastAsia" w:hAnsi="Times New Roman" w:cs="Times New Roman"/>
          <w:sz w:val="23"/>
          <w:szCs w:val="23"/>
          <w:rPrChange w:id="447" w:author="Wesley Maddox" w:date="2015-04-04T16:01:00Z">
            <w:rPr>
              <w:rFonts w:eastAsiaTheme="minorEastAsia"/>
            </w:rPr>
          </w:rPrChange>
        </w:rPr>
      </w:pPr>
      <w:ins w:id="448" w:author="Wesley Maddox" w:date="2015-04-04T15:23:00Z">
        <w:r w:rsidRPr="001D2635">
          <w:rPr>
            <w:rFonts w:ascii="Times New Roman" w:eastAsiaTheme="minorEastAsia" w:hAnsi="Times New Roman" w:cs="Times New Roman"/>
            <w:sz w:val="23"/>
            <w:szCs w:val="23"/>
            <w:rPrChange w:id="449" w:author="Wesley Maddox" w:date="2015-04-04T16:01:00Z">
              <w:rPr>
                <w:rFonts w:eastAsiaTheme="minorEastAsia"/>
              </w:rPr>
            </w:rPrChange>
          </w:rPr>
          <w:t xml:space="preserve">Finally, </w:t>
        </w:r>
        <m:oMath>
          <m:r>
            <w:rPr>
              <w:rFonts w:ascii="Cambria Math" w:eastAsiaTheme="minorEastAsia" w:hAnsi="Cambria Math" w:cs="Times New Roman"/>
              <w:sz w:val="23"/>
              <w:szCs w:val="23"/>
              <w:rPrChange w:id="450" w:author="Wesley Maddox" w:date="2015-04-04T16:01:00Z">
                <w:rPr>
                  <w:rFonts w:ascii="Cambria Math" w:eastAsiaTheme="minorEastAsia" w:hAnsi="Cambria Math"/>
                </w:rPr>
              </w:rPrChange>
            </w:rPr>
            <m:t>N(i)</m:t>
          </m:r>
        </m:oMath>
        <w:r w:rsidRPr="001D2635">
          <w:rPr>
            <w:rFonts w:ascii="Times New Roman" w:eastAsiaTheme="minorEastAsia" w:hAnsi="Times New Roman" w:cs="Times New Roman"/>
            <w:sz w:val="23"/>
            <w:szCs w:val="23"/>
            <w:rPrChange w:id="451" w:author="Wesley Maddox" w:date="2015-04-04T16:01:00Z">
              <w:rPr>
                <w:rFonts w:eastAsiaTheme="minorEastAsia"/>
              </w:rPr>
            </w:rPrChange>
          </w:rPr>
          <w:t xml:space="preserve"> is the set of all neighbors of </w:t>
        </w:r>
        <m:oMath>
          <m:r>
            <w:rPr>
              <w:rFonts w:ascii="Cambria Math" w:eastAsiaTheme="minorEastAsia" w:hAnsi="Cambria Math" w:cs="Times New Roman"/>
              <w:sz w:val="23"/>
              <w:szCs w:val="23"/>
              <w:rPrChange w:id="452" w:author="Wesley Maddox" w:date="2015-04-04T16:01:00Z">
                <w:rPr>
                  <w:rFonts w:ascii="Cambria Math" w:eastAsiaTheme="minorEastAsia" w:hAnsi="Cambria Math"/>
                </w:rPr>
              </w:rPrChange>
            </w:rPr>
            <m:t>i</m:t>
          </m:r>
        </m:oMath>
        <w:r w:rsidRPr="001D2635">
          <w:rPr>
            <w:rFonts w:ascii="Times New Roman" w:eastAsiaTheme="minorEastAsia" w:hAnsi="Times New Roman" w:cs="Times New Roman"/>
            <w:sz w:val="23"/>
            <w:szCs w:val="23"/>
            <w:rPrChange w:id="453" w:author="Wesley Maddox" w:date="2015-04-04T16:01:00Z">
              <w:rPr>
                <w:rFonts w:eastAsiaTheme="minorEastAsia"/>
              </w:rPr>
            </w:rPrChange>
          </w:rPr>
          <w:t xml:space="preserve">, so that we are also calculating the score for all of the neighbors of </w:t>
        </w:r>
      </w:ins>
      <m:oMath>
        <m:r>
          <w:ins w:id="454" w:author="Wesley Maddox" w:date="2015-04-04T15:24:00Z">
            <w:rPr>
              <w:rFonts w:ascii="Cambria Math" w:eastAsiaTheme="minorEastAsia" w:hAnsi="Cambria Math" w:cs="Times New Roman"/>
              <w:sz w:val="23"/>
              <w:szCs w:val="23"/>
              <w:rPrChange w:id="455" w:author="Wesley Maddox" w:date="2015-04-04T16:01:00Z">
                <w:rPr>
                  <w:rFonts w:ascii="Cambria Math" w:eastAsiaTheme="minorEastAsia" w:hAnsi="Cambria Math"/>
                </w:rPr>
              </w:rPrChange>
            </w:rPr>
            <m:t>i</m:t>
          </w:ins>
        </m:r>
      </m:oMath>
      <w:ins w:id="456" w:author="Wesley Maddox" w:date="2015-04-04T15:24:00Z">
        <w:r w:rsidRPr="001D2635">
          <w:rPr>
            <w:rFonts w:ascii="Times New Roman" w:eastAsiaTheme="minorEastAsia" w:hAnsi="Times New Roman" w:cs="Times New Roman"/>
            <w:sz w:val="23"/>
            <w:szCs w:val="23"/>
            <w:rPrChange w:id="457" w:author="Wesley Maddox" w:date="2015-04-04T16:01:00Z">
              <w:rPr>
                <w:rFonts w:eastAsiaTheme="minorEastAsia"/>
              </w:rPr>
            </w:rPrChange>
          </w:rPr>
          <w:t xml:space="preserve"> as well as for </w:t>
        </w:r>
        <m:oMath>
          <m:r>
            <w:rPr>
              <w:rFonts w:ascii="Cambria Math" w:eastAsiaTheme="minorEastAsia" w:hAnsi="Cambria Math" w:cs="Times New Roman"/>
              <w:sz w:val="23"/>
              <w:szCs w:val="23"/>
              <w:rPrChange w:id="458" w:author="Wesley Maddox" w:date="2015-04-04T16:01:00Z">
                <w:rPr>
                  <w:rFonts w:ascii="Cambria Math" w:eastAsiaTheme="minorEastAsia" w:hAnsi="Cambria Math"/>
                </w:rPr>
              </w:rPrChange>
            </w:rPr>
            <m:t>i</m:t>
          </m:r>
        </m:oMath>
        <w:r w:rsidRPr="001D2635">
          <w:rPr>
            <w:rFonts w:ascii="Times New Roman" w:eastAsiaTheme="minorEastAsia" w:hAnsi="Times New Roman" w:cs="Times New Roman"/>
            <w:sz w:val="23"/>
            <w:szCs w:val="23"/>
            <w:rPrChange w:id="459" w:author="Wesley Maddox" w:date="2015-04-04T16:01:00Z">
              <w:rPr>
                <w:rFonts w:eastAsiaTheme="minorEastAsia"/>
              </w:rPr>
            </w:rPrChange>
          </w:rPr>
          <w:t xml:space="preserve"> itself</w:t>
        </w:r>
      </w:ins>
      <w:ins w:id="460" w:author="Wesley Maddox" w:date="2015-04-04T15:58:00Z">
        <w:r w:rsidR="009A2393" w:rsidRPr="001D2635">
          <w:rPr>
            <w:rFonts w:ascii="Times New Roman" w:eastAsiaTheme="minorEastAsia" w:hAnsi="Times New Roman" w:cs="Times New Roman"/>
            <w:sz w:val="23"/>
            <w:szCs w:val="23"/>
            <w:rPrChange w:id="461" w:author="Wesley Maddox" w:date="2015-04-04T16:01:00Z">
              <w:rPr>
                <w:rFonts w:eastAsiaTheme="minorEastAsia"/>
              </w:rPr>
            </w:rPrChange>
          </w:rPr>
          <w:fldChar w:fldCharType="begin"/>
        </w:r>
        <w:r w:rsidR="009A2393" w:rsidRPr="001D2635">
          <w:rPr>
            <w:rFonts w:ascii="Times New Roman" w:eastAsiaTheme="minorEastAsia" w:hAnsi="Times New Roman" w:cs="Times New Roman"/>
            <w:sz w:val="23"/>
            <w:szCs w:val="23"/>
            <w:rPrChange w:id="462" w:author="Wesley Maddox" w:date="2015-04-04T16:01:00Z">
              <w:rPr>
                <w:rFonts w:eastAsiaTheme="minorEastAsia"/>
              </w:rPr>
            </w:rPrChange>
          </w:rPr>
          <w:instrText xml:space="preserve"> ADDIN ZOTERO_ITEM CSL_CITATION {"citationID":"1r1fpu8fln","properties":{"formattedCitation":"(Csermely et al., 2013; Rombach et al., 2014)","plainCitation":"(Csermely et al., 2013; Rombach et al., 2014)"},"citationItems":[{"id":538,"uris":["http://zotero.org/users/local/bcGP87uF/items/FUJAEISN"],"uri":["http://zotero.org/users/local/bcGP87uF/items/FUJAEISN"],"itemData":{"id":538,"type":"article-journal","title":"Structure and dynamics of core/periphery networks","container-title":"Journal of Complex Networks","page":"93-123","volume":"1","issue":"2","source":"CrossRef","DOI":"10.1093/comnet/cnt016","ISSN":"2051-1310, 2051-1329","language":"en","author":[{"family":"Csermely","given":"P."},{"family":"London","given":"A."},{"family":"Wu","given":"L.-Y."},{"family":"Uzzi","given":"B."}],"issued":{"date-parts":[["2013",12,1]]},"accessed":{"date-parts":[["2015",4,4]]}}},{"id":543,"uris":["http://zotero.org/users/local/bcGP87uF/items/JTH5C2S6"],"uri":["http://zotero.org/users/local/bcGP87uF/items/JTH5C2S6"],"itemData":{"id":543,"type":"article-journal","title":"Core-Periphery Structure in Networks","container-title":"SIAM Journal on Applied Mathematics","page":"167-190","volume":"74","issue":"1","source":"CrossRef","DOI":"10.1137/120881683","ISSN":"0036-1399, 1095-712X","language":"en","author":[{"family":"Rombach","given":"M. Puck"},{"family":"Porter","given":"Mason A."},{"family":"Fowler","given":"James H."},{"family":"Mucha","given":"Peter J."}],"issued":{"date-parts":[["2014",2,18]]},"accessed":{"date-parts":[["2015",4,4]]}}}],"schema":"https://github.com/citation-style-language/schema/raw/master/csl-citation.json"} </w:instrText>
        </w:r>
      </w:ins>
      <w:r w:rsidR="009A2393" w:rsidRPr="001D2635">
        <w:rPr>
          <w:rFonts w:ascii="Times New Roman" w:eastAsiaTheme="minorEastAsia" w:hAnsi="Times New Roman" w:cs="Times New Roman"/>
          <w:sz w:val="23"/>
          <w:szCs w:val="23"/>
          <w:rPrChange w:id="463" w:author="Wesley Maddox" w:date="2015-04-04T16:01:00Z">
            <w:rPr>
              <w:rFonts w:eastAsiaTheme="minorEastAsia"/>
            </w:rPr>
          </w:rPrChange>
        </w:rPr>
        <w:fldChar w:fldCharType="separate"/>
      </w:r>
      <w:ins w:id="464" w:author="Wesley Maddox" w:date="2015-04-04T15:58:00Z">
        <w:r w:rsidR="009A2393" w:rsidRPr="001D2635">
          <w:rPr>
            <w:rFonts w:ascii="Times New Roman" w:hAnsi="Times New Roman" w:cs="Times New Roman"/>
            <w:sz w:val="23"/>
            <w:szCs w:val="23"/>
            <w:rPrChange w:id="465" w:author="Wesley Maddox" w:date="2015-04-04T16:01:00Z">
              <w:rPr/>
            </w:rPrChange>
          </w:rPr>
          <w:t>(</w:t>
        </w:r>
        <w:r w:rsidR="009A2393" w:rsidRPr="001D2635">
          <w:rPr>
            <w:rFonts w:ascii="Times New Roman" w:hAnsi="Times New Roman" w:cs="Times New Roman"/>
            <w:sz w:val="23"/>
            <w:szCs w:val="23"/>
            <w:rPrChange w:id="466" w:author="Wesley Maddox" w:date="2015-04-04T16:01:00Z">
              <w:rPr/>
            </w:rPrChange>
          </w:rPr>
          <w:t>Csermely et al., 2013; Rombach et al., 2014)</w:t>
        </w:r>
        <w:r w:rsidR="009A2393" w:rsidRPr="001D2635">
          <w:rPr>
            <w:rFonts w:ascii="Times New Roman" w:eastAsiaTheme="minorEastAsia" w:hAnsi="Times New Roman" w:cs="Times New Roman"/>
            <w:sz w:val="23"/>
            <w:szCs w:val="23"/>
            <w:rPrChange w:id="467" w:author="Wesley Maddox" w:date="2015-04-04T16:01:00Z">
              <w:rPr>
                <w:rFonts w:eastAsiaTheme="minorEastAsia"/>
              </w:rPr>
            </w:rPrChange>
          </w:rPr>
          <w:fldChar w:fldCharType="end"/>
        </w:r>
      </w:ins>
      <w:ins w:id="468" w:author="Wesley Maddox" w:date="2015-04-04T15:57:00Z">
        <w:r w:rsidR="009A2393" w:rsidRPr="001D2635">
          <w:rPr>
            <w:rFonts w:ascii="Times New Roman" w:eastAsiaTheme="minorEastAsia" w:hAnsi="Times New Roman" w:cs="Times New Roman"/>
            <w:sz w:val="23"/>
            <w:szCs w:val="23"/>
            <w:rPrChange w:id="469" w:author="Wesley Maddox" w:date="2015-04-04T16:01:00Z">
              <w:rPr>
                <w:rFonts w:eastAsiaTheme="minorEastAsia"/>
              </w:rPr>
            </w:rPrChange>
          </w:rPr>
          <w:fldChar w:fldCharType="begin"/>
        </w:r>
        <w:r w:rsidR="009A2393" w:rsidRPr="001D2635">
          <w:rPr>
            <w:rFonts w:ascii="Times New Roman" w:eastAsiaTheme="minorEastAsia" w:hAnsi="Times New Roman" w:cs="Times New Roman"/>
            <w:sz w:val="23"/>
            <w:szCs w:val="23"/>
            <w:rPrChange w:id="470" w:author="Wesley Maddox" w:date="2015-04-04T16:01:00Z">
              <w:rPr>
                <w:rFonts w:eastAsiaTheme="minorEastAsia"/>
              </w:rPr>
            </w:rPrChange>
          </w:rPr>
          <w:instrText xml:space="preserve"> ADDIN ZOTERO_TEMP </w:instrText>
        </w:r>
      </w:ins>
      <w:r w:rsidR="009A2393" w:rsidRPr="001D2635">
        <w:rPr>
          <w:rFonts w:ascii="Times New Roman" w:eastAsiaTheme="minorEastAsia" w:hAnsi="Times New Roman" w:cs="Times New Roman"/>
          <w:sz w:val="23"/>
          <w:szCs w:val="23"/>
          <w:rPrChange w:id="471" w:author="Wesley Maddox" w:date="2015-04-04T16:01:00Z">
            <w:rPr>
              <w:rFonts w:eastAsiaTheme="minorEastAsia"/>
            </w:rPr>
          </w:rPrChange>
        </w:rPr>
        <w:fldChar w:fldCharType="separate"/>
      </w:r>
      <w:ins w:id="472" w:author="Wesley Maddox" w:date="2015-04-04T15:57:00Z">
        <w:r w:rsidR="009A2393" w:rsidRPr="001D2635">
          <w:rPr>
            <w:rFonts w:ascii="Times New Roman" w:eastAsiaTheme="minorEastAsia" w:hAnsi="Times New Roman" w:cs="Times New Roman"/>
            <w:sz w:val="23"/>
            <w:szCs w:val="23"/>
            <w:rPrChange w:id="473" w:author="Wesley Maddox" w:date="2015-04-04T16:01:00Z">
              <w:rPr>
                <w:rFonts w:eastAsiaTheme="minorEastAsia"/>
              </w:rPr>
            </w:rPrChange>
          </w:rPr>
          <w:fldChar w:fldCharType="end"/>
        </w:r>
      </w:ins>
      <w:ins w:id="474" w:author="Wesley Maddox" w:date="2015-04-04T15:24:00Z">
        <w:r w:rsidRPr="001D2635">
          <w:rPr>
            <w:rFonts w:ascii="Times New Roman" w:eastAsiaTheme="minorEastAsia" w:hAnsi="Times New Roman" w:cs="Times New Roman"/>
            <w:sz w:val="23"/>
            <w:szCs w:val="23"/>
            <w:rPrChange w:id="475" w:author="Wesley Maddox" w:date="2015-04-04T16:01:00Z">
              <w:rPr>
                <w:rFonts w:eastAsiaTheme="minorEastAsia"/>
              </w:rPr>
            </w:rPrChange>
          </w:rPr>
          <w:t xml:space="preserve">. After completing this score for all nodes </w:t>
        </w:r>
      </w:ins>
      <w:ins w:id="476" w:author="Wesley Maddox" w:date="2015-04-04T15:25:00Z">
        <w:r w:rsidRPr="001D2635">
          <w:rPr>
            <w:rFonts w:ascii="Times New Roman" w:eastAsiaTheme="minorEastAsia" w:hAnsi="Times New Roman" w:cs="Times New Roman"/>
            <w:sz w:val="23"/>
            <w:szCs w:val="23"/>
            <w:rPrChange w:id="477" w:author="Wesley Maddox" w:date="2015-04-04T16:01:00Z">
              <w:rPr>
                <w:rFonts w:eastAsiaTheme="minorEastAsia"/>
              </w:rPr>
            </w:rPrChange>
          </w:rPr>
          <w:t xml:space="preserve">in the network, we will then rank the nodes by increasing score, and measure the top 10 nodes in the network. Finally, we will compare the scores between the core/periphery score and the </w:t>
        </w:r>
      </w:ins>
      <w:ins w:id="478" w:author="Wesley Maddox" w:date="2015-04-04T15:26:00Z">
        <w:r w:rsidRPr="001D2635">
          <w:rPr>
            <w:rFonts w:ascii="Times New Roman" w:eastAsiaTheme="minorEastAsia" w:hAnsi="Times New Roman" w:cs="Times New Roman"/>
            <w:sz w:val="23"/>
            <w:szCs w:val="23"/>
            <w:rPrChange w:id="479" w:author="Wesley Maddox" w:date="2015-04-04T16:01:00Z">
              <w:rPr>
                <w:rFonts w:eastAsiaTheme="minorEastAsia"/>
              </w:rPr>
            </w:rPrChange>
          </w:rPr>
          <w:t xml:space="preserve">FPC score to serve as a quick validation measure of our </w:t>
        </w:r>
        <w:r w:rsidR="005A4817" w:rsidRPr="001D2635">
          <w:rPr>
            <w:rFonts w:ascii="Times New Roman" w:eastAsiaTheme="minorEastAsia" w:hAnsi="Times New Roman" w:cs="Times New Roman"/>
            <w:sz w:val="23"/>
            <w:szCs w:val="23"/>
            <w:rPrChange w:id="480" w:author="Wesley Maddox" w:date="2015-04-04T16:01:00Z">
              <w:rPr>
                <w:rFonts w:eastAsiaTheme="minorEastAsia"/>
              </w:rPr>
            </w:rPrChange>
          </w:rPr>
          <w:t>methodology</w:t>
        </w:r>
        <w:r w:rsidRPr="001D2635">
          <w:rPr>
            <w:rFonts w:ascii="Times New Roman" w:eastAsiaTheme="minorEastAsia" w:hAnsi="Times New Roman" w:cs="Times New Roman"/>
            <w:sz w:val="23"/>
            <w:szCs w:val="23"/>
            <w:rPrChange w:id="481" w:author="Wesley Maddox" w:date="2015-04-04T16:01:00Z">
              <w:rPr>
                <w:rFonts w:eastAsiaTheme="minorEastAsia"/>
              </w:rPr>
            </w:rPrChange>
          </w:rPr>
          <w:t>.</w:t>
        </w:r>
      </w:ins>
    </w:p>
    <w:p w:rsidR="00BF632D" w:rsidRPr="001D2635" w:rsidRDefault="00BF632D">
      <w:pPr>
        <w:rPr>
          <w:rFonts w:ascii="Times New Roman" w:eastAsiaTheme="minorEastAsia" w:hAnsi="Times New Roman" w:cs="Times New Roman"/>
          <w:sz w:val="23"/>
          <w:szCs w:val="23"/>
          <w:rPrChange w:id="482" w:author="Wesley Maddox" w:date="2015-04-04T16:01:00Z">
            <w:rPr>
              <w:rFonts w:eastAsiaTheme="minorEastAsia"/>
            </w:rPr>
          </w:rPrChange>
        </w:rPr>
      </w:pPr>
      <w:r w:rsidRPr="001D2635">
        <w:rPr>
          <w:rFonts w:ascii="Times New Roman" w:eastAsiaTheme="minorEastAsia" w:hAnsi="Times New Roman" w:cs="Times New Roman"/>
          <w:sz w:val="23"/>
          <w:szCs w:val="23"/>
          <w:rPrChange w:id="483" w:author="Wesley Maddox" w:date="2015-04-04T16:01:00Z">
            <w:rPr>
              <w:rFonts w:eastAsiaTheme="minorEastAsia"/>
            </w:rPr>
          </w:rPrChange>
        </w:rPr>
        <w:t>Validation</w:t>
      </w:r>
    </w:p>
    <w:p w:rsidR="00F60C4A" w:rsidRPr="001D2635" w:rsidRDefault="00F60C4A" w:rsidP="00F60C4A">
      <w:pPr>
        <w:rPr>
          <w:rFonts w:ascii="Times New Roman" w:eastAsiaTheme="minorEastAsia" w:hAnsi="Times New Roman" w:cs="Times New Roman"/>
          <w:sz w:val="23"/>
          <w:szCs w:val="23"/>
          <w:rPrChange w:id="484" w:author="Wesley Maddox" w:date="2015-04-04T16:01:00Z">
            <w:rPr>
              <w:rFonts w:eastAsiaTheme="minorEastAsia"/>
            </w:rPr>
          </w:rPrChange>
        </w:rPr>
      </w:pPr>
      <w:r w:rsidRPr="001D2635">
        <w:rPr>
          <w:rFonts w:ascii="Times New Roman" w:eastAsiaTheme="minorEastAsia" w:hAnsi="Times New Roman" w:cs="Times New Roman"/>
          <w:sz w:val="23"/>
          <w:szCs w:val="23"/>
          <w:rPrChange w:id="485" w:author="Wesley Maddox" w:date="2015-04-04T16:01:00Z">
            <w:rPr>
              <w:rFonts w:eastAsiaTheme="minorEastAsia"/>
            </w:rPr>
          </w:rPrChange>
        </w:rPr>
        <w:t>Since this section focuses solely on computationally determining what the most significant proteins in the combined endocytosis-exocytosis PPI network, there is a large need for validating our procedure in a more biological fashion. Thus, we have multiple validation checks on our analysis.</w:t>
      </w:r>
    </w:p>
    <w:p w:rsidR="00F60C4A" w:rsidRPr="001D2635" w:rsidDel="004A0CD8" w:rsidRDefault="00F60C4A" w:rsidP="00F60C4A">
      <w:pPr>
        <w:rPr>
          <w:del w:id="486" w:author="Wesley Maddox" w:date="2015-04-04T15:32:00Z"/>
          <w:rFonts w:ascii="Times New Roman" w:eastAsiaTheme="minorEastAsia" w:hAnsi="Times New Roman" w:cs="Times New Roman"/>
          <w:sz w:val="23"/>
          <w:szCs w:val="23"/>
          <w:rPrChange w:id="487" w:author="Wesley Maddox" w:date="2015-04-04T16:01:00Z">
            <w:rPr>
              <w:del w:id="488" w:author="Wesley Maddox" w:date="2015-04-04T15:32:00Z"/>
              <w:rFonts w:eastAsiaTheme="minorEastAsia"/>
            </w:rPr>
          </w:rPrChange>
        </w:rPr>
      </w:pPr>
      <w:r w:rsidRPr="001D2635">
        <w:rPr>
          <w:rFonts w:ascii="Times New Roman" w:eastAsiaTheme="minorEastAsia" w:hAnsi="Times New Roman" w:cs="Times New Roman"/>
          <w:sz w:val="23"/>
          <w:szCs w:val="23"/>
          <w:rPrChange w:id="489" w:author="Wesley Maddox" w:date="2015-04-04T16:01:00Z">
            <w:rPr>
              <w:rFonts w:eastAsiaTheme="minorEastAsia"/>
            </w:rPr>
          </w:rPrChange>
        </w:rPr>
        <w:t xml:space="preserve">To serve as our primary validation measure, we will utilize a method similar in concept to </w:t>
      </w:r>
      <w:del w:id="490" w:author="Wesley Maddox" w:date="2015-04-04T15:27:00Z">
        <w:r w:rsidRPr="001D2635" w:rsidDel="004A0CD8">
          <w:rPr>
            <w:rFonts w:ascii="Times New Roman" w:eastAsiaTheme="minorEastAsia" w:hAnsi="Times New Roman" w:cs="Times New Roman"/>
            <w:sz w:val="23"/>
            <w:szCs w:val="23"/>
            <w:rPrChange w:id="491" w:author="Wesley Maddox" w:date="2015-04-04T16:01:00Z">
              <w:rPr>
                <w:rFonts w:eastAsiaTheme="minorEastAsia"/>
              </w:rPr>
            </w:rPrChange>
          </w:rPr>
          <w:delText>holdout cross-validation</w:delText>
        </w:r>
        <w:r w:rsidR="00DA7038" w:rsidRPr="001D2635" w:rsidDel="004A0CD8">
          <w:rPr>
            <w:rFonts w:ascii="Times New Roman" w:eastAsiaTheme="minorEastAsia" w:hAnsi="Times New Roman" w:cs="Times New Roman"/>
            <w:sz w:val="23"/>
            <w:szCs w:val="23"/>
            <w:rPrChange w:id="492" w:author="Wesley Maddox" w:date="2015-04-04T16:01:00Z">
              <w:rPr>
                <w:rFonts w:eastAsiaTheme="minorEastAsia"/>
              </w:rPr>
            </w:rPrChange>
          </w:rPr>
          <w:delText xml:space="preserve"> </w:delText>
        </w:r>
        <w:r w:rsidR="00DA7038" w:rsidRPr="001D2635" w:rsidDel="004A0CD8">
          <w:rPr>
            <w:rFonts w:ascii="Times New Roman" w:eastAsiaTheme="minorEastAsia" w:hAnsi="Times New Roman" w:cs="Times New Roman"/>
            <w:i/>
            <w:sz w:val="23"/>
            <w:szCs w:val="23"/>
            <w:rPrChange w:id="493" w:author="Wesley Maddox" w:date="2015-04-04T16:01:00Z">
              <w:rPr>
                <w:rFonts w:eastAsiaTheme="minorEastAsia"/>
                <w:i/>
              </w:rPr>
            </w:rPrChange>
          </w:rPr>
          <w:delText>(why not just use k-fold cross-validation or LOOCV?</w:delText>
        </w:r>
        <w:r w:rsidR="00DA7038" w:rsidRPr="001D2635" w:rsidDel="004A0CD8">
          <w:rPr>
            <w:rFonts w:ascii="Times New Roman" w:eastAsiaTheme="minorEastAsia" w:hAnsi="Times New Roman" w:cs="Times New Roman"/>
            <w:sz w:val="23"/>
            <w:szCs w:val="23"/>
            <w:rPrChange w:id="494" w:author="Wesley Maddox" w:date="2015-04-04T16:01:00Z">
              <w:rPr>
                <w:rFonts w:eastAsiaTheme="minorEastAsia"/>
              </w:rPr>
            </w:rPrChange>
          </w:rPr>
          <w:delText>)</w:delText>
        </w:r>
      </w:del>
      <w:ins w:id="495" w:author="Wesley Maddox" w:date="2015-04-04T15:27:00Z">
        <w:r w:rsidR="004A0CD8" w:rsidRPr="001D2635">
          <w:rPr>
            <w:rFonts w:ascii="Times New Roman" w:eastAsiaTheme="minorEastAsia" w:hAnsi="Times New Roman" w:cs="Times New Roman"/>
            <w:sz w:val="23"/>
            <w:szCs w:val="23"/>
            <w:rPrChange w:id="496" w:author="Wesley Maddox" w:date="2015-04-04T16:01:00Z">
              <w:rPr>
                <w:rFonts w:eastAsiaTheme="minorEastAsia"/>
              </w:rPr>
            </w:rPrChange>
          </w:rPr>
          <w:t>leave one-out cross-validation</w:t>
        </w:r>
      </w:ins>
      <w:ins w:id="497" w:author="Wesley Maddox" w:date="2015-04-04T15:32:00Z">
        <w:r w:rsidR="004A0CD8" w:rsidRPr="001D2635">
          <w:rPr>
            <w:rFonts w:ascii="Times New Roman" w:eastAsiaTheme="minorEastAsia" w:hAnsi="Times New Roman" w:cs="Times New Roman"/>
            <w:sz w:val="23"/>
            <w:szCs w:val="23"/>
            <w:rPrChange w:id="498" w:author="Wesley Maddox" w:date="2015-04-04T16:01:00Z">
              <w:rPr>
                <w:rFonts w:eastAsiaTheme="minorEastAsia"/>
              </w:rPr>
            </w:rPrChange>
          </w:rPr>
          <w:t xml:space="preserve"> (LOOCV)</w:t>
        </w:r>
      </w:ins>
      <w:r w:rsidRPr="001D2635">
        <w:rPr>
          <w:rFonts w:ascii="Times New Roman" w:eastAsiaTheme="minorEastAsia" w:hAnsi="Times New Roman" w:cs="Times New Roman"/>
          <w:sz w:val="23"/>
          <w:szCs w:val="23"/>
          <w:rPrChange w:id="499" w:author="Wesley Maddox" w:date="2015-04-04T16:01:00Z">
            <w:rPr>
              <w:rFonts w:eastAsiaTheme="minorEastAsia"/>
            </w:rPr>
          </w:rPrChange>
        </w:rPr>
        <w:t xml:space="preserve">. </w:t>
      </w:r>
      <w:del w:id="500" w:author="Wesley Maddox" w:date="2015-04-04T15:32:00Z">
        <w:r w:rsidRPr="001D2635" w:rsidDel="004A0CD8">
          <w:rPr>
            <w:rFonts w:ascii="Times New Roman" w:eastAsiaTheme="minorEastAsia" w:hAnsi="Times New Roman" w:cs="Times New Roman"/>
            <w:sz w:val="23"/>
            <w:szCs w:val="23"/>
            <w:rPrChange w:id="501" w:author="Wesley Maddox" w:date="2015-04-04T16:01:00Z">
              <w:rPr>
                <w:rFonts w:eastAsiaTheme="minorEastAsia"/>
              </w:rPr>
            </w:rPrChange>
          </w:rPr>
          <w:delText>We will begin our analysis by separating our “Full” combined PPI network into two different sets, the “validation” network and the “construction” network. We then generate FPC scores and do core/periphery analysis on only the “construction” network. After checking the two different methods, we will generate a consensus score based on the two methods that identify the top 10 (</w:delText>
        </w:r>
        <w:r w:rsidRPr="001D2635" w:rsidDel="004A0CD8">
          <w:rPr>
            <w:rFonts w:ascii="Times New Roman" w:eastAsiaTheme="minorEastAsia" w:hAnsi="Times New Roman" w:cs="Times New Roman"/>
            <w:i/>
            <w:sz w:val="23"/>
            <w:szCs w:val="23"/>
            <w:rPrChange w:id="502" w:author="Wesley Maddox" w:date="2015-04-04T16:01:00Z">
              <w:rPr>
                <w:rFonts w:eastAsiaTheme="minorEastAsia"/>
                <w:i/>
              </w:rPr>
            </w:rPrChange>
          </w:rPr>
          <w:delText>change?</w:delText>
        </w:r>
        <w:r w:rsidRPr="001D2635" w:rsidDel="004A0CD8">
          <w:rPr>
            <w:rFonts w:ascii="Times New Roman" w:eastAsiaTheme="minorEastAsia" w:hAnsi="Times New Roman" w:cs="Times New Roman"/>
            <w:sz w:val="23"/>
            <w:szCs w:val="23"/>
            <w:rPrChange w:id="503" w:author="Wesley Maddox" w:date="2015-04-04T16:01:00Z">
              <w:rPr>
                <w:rFonts w:eastAsiaTheme="minorEastAsia"/>
              </w:rPr>
            </w:rPrChange>
          </w:rPr>
          <w:delText xml:space="preserve">) nodes in the “construction” network. Then, we will go back to the </w:delText>
        </w:r>
        <w:r w:rsidR="00FC591C" w:rsidRPr="001D2635" w:rsidDel="004A0CD8">
          <w:rPr>
            <w:rFonts w:ascii="Times New Roman" w:eastAsiaTheme="minorEastAsia" w:hAnsi="Times New Roman" w:cs="Times New Roman"/>
            <w:sz w:val="23"/>
            <w:szCs w:val="23"/>
            <w:rPrChange w:id="504" w:author="Wesley Maddox" w:date="2015-04-04T16:01:00Z">
              <w:rPr>
                <w:rFonts w:eastAsiaTheme="minorEastAsia"/>
              </w:rPr>
            </w:rPrChange>
          </w:rPr>
          <w:delText>nodes in the “validation” network and use the “Full” network to quantify the number of interactions between the identified “top” nodes of the “construction” network. Finally, we will assess the significance of this number by performing a permutation test by resampling the same number of nodes from the “construction” network 500 times and calculating the number of interactions between the resampled nodes and the nodes of the “validation” network. This will allow us to assess both the significance of our results as well as ensuring that the results are biologically sound.</w:delText>
        </w:r>
      </w:del>
    </w:p>
    <w:p w:rsidR="00FC591C" w:rsidRPr="001D2635" w:rsidRDefault="00FC591C" w:rsidP="004A0CD8">
      <w:pPr>
        <w:rPr>
          <w:rFonts w:ascii="Times New Roman" w:eastAsiaTheme="minorEastAsia" w:hAnsi="Times New Roman" w:cs="Times New Roman"/>
          <w:sz w:val="23"/>
          <w:szCs w:val="23"/>
          <w:rPrChange w:id="505" w:author="Wesley Maddox" w:date="2015-04-04T16:01:00Z">
            <w:rPr>
              <w:rFonts w:eastAsiaTheme="minorEastAsia"/>
            </w:rPr>
          </w:rPrChange>
        </w:rPr>
      </w:pPr>
      <w:del w:id="506" w:author="Wesley Maddox" w:date="2015-04-04T15:32:00Z">
        <w:r w:rsidRPr="001D2635" w:rsidDel="004A0CD8">
          <w:rPr>
            <w:rFonts w:ascii="Times New Roman" w:eastAsiaTheme="minorEastAsia" w:hAnsi="Times New Roman" w:cs="Times New Roman"/>
            <w:sz w:val="23"/>
            <w:szCs w:val="23"/>
            <w:rPrChange w:id="507" w:author="Wesley Maddox" w:date="2015-04-04T16:01:00Z">
              <w:rPr>
                <w:rFonts w:eastAsiaTheme="minorEastAsia"/>
              </w:rPr>
            </w:rPrChange>
          </w:rPr>
          <w:delText>[Include more?, perhaps running a total permutation test on the method as a whole so that there is not just one set, but 100 and we calculate a consensus for which proteins appear the most]</w:delText>
        </w:r>
      </w:del>
      <w:ins w:id="508" w:author="Wesley Maddox" w:date="2015-04-04T15:32:00Z">
        <w:r w:rsidR="004A0CD8" w:rsidRPr="001D2635">
          <w:rPr>
            <w:rFonts w:ascii="Times New Roman" w:eastAsiaTheme="minorEastAsia" w:hAnsi="Times New Roman" w:cs="Times New Roman"/>
            <w:sz w:val="23"/>
            <w:szCs w:val="23"/>
            <w:rPrChange w:id="509" w:author="Wesley Maddox" w:date="2015-04-04T16:01:00Z">
              <w:rPr>
                <w:rFonts w:eastAsiaTheme="minorEastAsia"/>
              </w:rPr>
            </w:rPrChange>
          </w:rPr>
          <w:t>In our implementation of LOOCV, we will iterate through each node in the network, removing it while performing both FPC and core/periphery scoring</w:t>
        </w:r>
      </w:ins>
      <w:ins w:id="510" w:author="Wesley Maddox" w:date="2015-04-04T16:00:00Z">
        <w:r w:rsidR="009A2393" w:rsidRPr="001D2635">
          <w:rPr>
            <w:rFonts w:ascii="Times New Roman" w:eastAsiaTheme="minorEastAsia" w:hAnsi="Times New Roman" w:cs="Times New Roman"/>
            <w:sz w:val="23"/>
            <w:szCs w:val="23"/>
            <w:rPrChange w:id="511" w:author="Wesley Maddox" w:date="2015-04-04T16:01:00Z">
              <w:rPr>
                <w:rFonts w:eastAsiaTheme="minorEastAsia"/>
              </w:rPr>
            </w:rPrChange>
          </w:rPr>
          <w:t xml:space="preserve"> </w:t>
        </w:r>
        <w:r w:rsidR="009A2393" w:rsidRPr="001D2635">
          <w:rPr>
            <w:rFonts w:ascii="Times New Roman" w:eastAsiaTheme="minorEastAsia" w:hAnsi="Times New Roman" w:cs="Times New Roman"/>
            <w:sz w:val="23"/>
            <w:szCs w:val="23"/>
            <w:rPrChange w:id="512" w:author="Wesley Maddox" w:date="2015-04-04T16:01:00Z">
              <w:rPr>
                <w:rFonts w:eastAsiaTheme="minorEastAsia"/>
              </w:rPr>
            </w:rPrChange>
          </w:rPr>
          <w:fldChar w:fldCharType="begin"/>
        </w:r>
        <w:r w:rsidR="009A2393" w:rsidRPr="001D2635">
          <w:rPr>
            <w:rFonts w:ascii="Times New Roman" w:eastAsiaTheme="minorEastAsia" w:hAnsi="Times New Roman" w:cs="Times New Roman"/>
            <w:sz w:val="23"/>
            <w:szCs w:val="23"/>
            <w:rPrChange w:id="513" w:author="Wesley Maddox" w:date="2015-04-04T16:01:00Z">
              <w:rPr>
                <w:rFonts w:eastAsiaTheme="minorEastAsia"/>
              </w:rPr>
            </w:rPrChange>
          </w:rPr>
          <w:instrText xml:space="preserve"> ADDIN ZOTERO_ITEM CSL_CITATION {"citationID":"1jo4kt0rat","properties":{"formattedCitation":"(2013)","plainCitation":"(2013)"},"citationItems":[{"id":544,"uris":["http://zotero.org/users/local/bcGP87uF/items/SMKXMJUS"],"uri":["http://zotero.org/users/local/bcGP87uF/items/SMKXMJUS"],"itemData":{"id":544,"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2013","shortTitle":"An introduction to statistical learning","editor":[{"family":"James","given":"Gareth"},{"family":"Witten","given":"Daniela"},{"family":"Hastie","given":"Trevor"},{"family":"Tibshirani","given":"Robert"}],"issued":{"date-parts":[["2013"]]}}}],"schema":"https://github.com/citation-style-language/schema/raw/master/csl-citation.json"} </w:instrText>
        </w:r>
      </w:ins>
      <w:r w:rsidR="009A2393" w:rsidRPr="001D2635">
        <w:rPr>
          <w:rFonts w:ascii="Times New Roman" w:eastAsiaTheme="minorEastAsia" w:hAnsi="Times New Roman" w:cs="Times New Roman"/>
          <w:sz w:val="23"/>
          <w:szCs w:val="23"/>
          <w:rPrChange w:id="514" w:author="Wesley Maddox" w:date="2015-04-04T16:01:00Z">
            <w:rPr>
              <w:rFonts w:eastAsiaTheme="minorEastAsia"/>
            </w:rPr>
          </w:rPrChange>
        </w:rPr>
        <w:fldChar w:fldCharType="separate"/>
      </w:r>
      <w:ins w:id="515" w:author="Wesley Maddox" w:date="2015-04-04T16:00:00Z">
        <w:r w:rsidR="009A2393" w:rsidRPr="001D2635">
          <w:rPr>
            <w:rFonts w:ascii="Times New Roman" w:hAnsi="Times New Roman" w:cs="Times New Roman"/>
            <w:sz w:val="23"/>
            <w:szCs w:val="23"/>
            <w:rPrChange w:id="516" w:author="Wesley Maddox" w:date="2015-04-04T16:01:00Z">
              <w:rPr/>
            </w:rPrChange>
          </w:rPr>
          <w:t>(</w:t>
        </w:r>
        <w:r w:rsidR="009A2393" w:rsidRPr="001D2635">
          <w:rPr>
            <w:rFonts w:ascii="Times New Roman" w:hAnsi="Times New Roman" w:cs="Times New Roman"/>
            <w:sz w:val="23"/>
            <w:szCs w:val="23"/>
            <w:rPrChange w:id="517" w:author="Wesley Maddox" w:date="2015-04-04T16:01:00Z">
              <w:rPr>
                <w:rFonts w:ascii="Calibri" w:hAnsi="Calibri"/>
              </w:rPr>
            </w:rPrChange>
          </w:rPr>
          <w:t xml:space="preserve">James et al, </w:t>
        </w:r>
        <w:r w:rsidR="009A2393" w:rsidRPr="001D2635">
          <w:rPr>
            <w:rFonts w:ascii="Times New Roman" w:hAnsi="Times New Roman" w:cs="Times New Roman"/>
            <w:sz w:val="23"/>
            <w:szCs w:val="23"/>
            <w:rPrChange w:id="518" w:author="Wesley Maddox" w:date="2015-04-04T16:01:00Z">
              <w:rPr/>
            </w:rPrChange>
          </w:rPr>
          <w:t>2013)</w:t>
        </w:r>
        <w:r w:rsidR="009A2393" w:rsidRPr="001D2635">
          <w:rPr>
            <w:rFonts w:ascii="Times New Roman" w:eastAsiaTheme="minorEastAsia" w:hAnsi="Times New Roman" w:cs="Times New Roman"/>
            <w:sz w:val="23"/>
            <w:szCs w:val="23"/>
            <w:rPrChange w:id="519" w:author="Wesley Maddox" w:date="2015-04-04T16:01:00Z">
              <w:rPr>
                <w:rFonts w:eastAsiaTheme="minorEastAsia"/>
              </w:rPr>
            </w:rPrChange>
          </w:rPr>
          <w:fldChar w:fldCharType="end"/>
        </w:r>
      </w:ins>
      <w:ins w:id="520" w:author="Wesley Maddox" w:date="2015-04-04T15:32:00Z">
        <w:r w:rsidR="004A0CD8" w:rsidRPr="001D2635">
          <w:rPr>
            <w:rFonts w:ascii="Times New Roman" w:eastAsiaTheme="minorEastAsia" w:hAnsi="Times New Roman" w:cs="Times New Roman"/>
            <w:sz w:val="23"/>
            <w:szCs w:val="23"/>
            <w:rPrChange w:id="521" w:author="Wesley Maddox" w:date="2015-04-04T16:01:00Z">
              <w:rPr>
                <w:rFonts w:eastAsiaTheme="minorEastAsia"/>
              </w:rPr>
            </w:rPrChange>
          </w:rPr>
          <w:t xml:space="preserve">. We will note the ranking of the nodes via each method while </w:t>
        </w:r>
      </w:ins>
      <w:ins w:id="522" w:author="Wesley Maddox" w:date="2015-04-04T15:34:00Z">
        <w:r w:rsidR="004A0CD8" w:rsidRPr="001D2635">
          <w:rPr>
            <w:rFonts w:ascii="Times New Roman" w:eastAsiaTheme="minorEastAsia" w:hAnsi="Times New Roman" w:cs="Times New Roman"/>
            <w:sz w:val="23"/>
            <w:szCs w:val="23"/>
            <w:rPrChange w:id="523" w:author="Wesley Maddox" w:date="2015-04-04T16:01:00Z">
              <w:rPr>
                <w:rFonts w:eastAsiaTheme="minorEastAsia"/>
              </w:rPr>
            </w:rPrChange>
          </w:rPr>
          <w:t xml:space="preserve">iterating through the different nodes. Finally, we will sum and normalize the together back into a single ordered list of </w:t>
        </w:r>
      </w:ins>
      <w:ins w:id="524" w:author="Wesley Maddox" w:date="2015-04-04T15:35:00Z">
        <w:r w:rsidR="004A0CD8" w:rsidRPr="001D2635">
          <w:rPr>
            <w:rFonts w:ascii="Times New Roman" w:eastAsiaTheme="minorEastAsia" w:hAnsi="Times New Roman" w:cs="Times New Roman"/>
            <w:sz w:val="23"/>
            <w:szCs w:val="23"/>
            <w:rPrChange w:id="525" w:author="Wesley Maddox" w:date="2015-04-04T16:01:00Z">
              <w:rPr>
                <w:rFonts w:eastAsiaTheme="minorEastAsia"/>
              </w:rPr>
            </w:rPrChange>
          </w:rPr>
          <w:t>the</w:t>
        </w:r>
      </w:ins>
      <w:ins w:id="526" w:author="Wesley Maddox" w:date="2015-04-04T15:34:00Z">
        <w:r w:rsidR="004A0CD8" w:rsidRPr="001D2635">
          <w:rPr>
            <w:rFonts w:ascii="Times New Roman" w:eastAsiaTheme="minorEastAsia" w:hAnsi="Times New Roman" w:cs="Times New Roman"/>
            <w:sz w:val="23"/>
            <w:szCs w:val="23"/>
            <w:rPrChange w:id="527" w:author="Wesley Maddox" w:date="2015-04-04T16:01:00Z">
              <w:rPr>
                <w:rFonts w:eastAsiaTheme="minorEastAsia"/>
              </w:rPr>
            </w:rPrChange>
          </w:rPr>
          <w:t xml:space="preserve"> </w:t>
        </w:r>
      </w:ins>
      <w:ins w:id="528" w:author="Wesley Maddox" w:date="2015-04-04T15:35:00Z">
        <w:r w:rsidR="004A0CD8" w:rsidRPr="001D2635">
          <w:rPr>
            <w:rFonts w:ascii="Times New Roman" w:eastAsiaTheme="minorEastAsia" w:hAnsi="Times New Roman" w:cs="Times New Roman"/>
            <w:sz w:val="23"/>
            <w:szCs w:val="23"/>
            <w:rPrChange w:id="529" w:author="Wesley Maddox" w:date="2015-04-04T16:01:00Z">
              <w:rPr>
                <w:rFonts w:eastAsiaTheme="minorEastAsia"/>
              </w:rPr>
            </w:rPrChange>
          </w:rPr>
          <w:t>scores for each node for both of our measures of structural dominance in the network.</w:t>
        </w:r>
      </w:ins>
    </w:p>
    <w:p w:rsidR="00BF632D" w:rsidRPr="001D2635" w:rsidRDefault="00F60C4A">
      <w:pPr>
        <w:rPr>
          <w:rFonts w:ascii="Times New Roman" w:eastAsiaTheme="minorEastAsia" w:hAnsi="Times New Roman" w:cs="Times New Roman"/>
          <w:sz w:val="23"/>
          <w:szCs w:val="23"/>
          <w:rPrChange w:id="530" w:author="Wesley Maddox" w:date="2015-04-04T16:01:00Z">
            <w:rPr>
              <w:rFonts w:eastAsiaTheme="minorEastAsia"/>
            </w:rPr>
          </w:rPrChange>
        </w:rPr>
      </w:pPr>
      <w:r w:rsidRPr="001D2635">
        <w:rPr>
          <w:rFonts w:ascii="Times New Roman" w:eastAsiaTheme="minorEastAsia" w:hAnsi="Times New Roman" w:cs="Times New Roman"/>
          <w:sz w:val="23"/>
          <w:szCs w:val="23"/>
          <w:rPrChange w:id="531" w:author="Wesley Maddox" w:date="2015-04-04T16:01:00Z">
            <w:rPr>
              <w:rFonts w:eastAsiaTheme="minorEastAsia"/>
            </w:rPr>
          </w:rPrChange>
        </w:rPr>
        <w:t>Next, w</w:t>
      </w:r>
      <w:r w:rsidR="00BF632D" w:rsidRPr="001D2635">
        <w:rPr>
          <w:rFonts w:ascii="Times New Roman" w:eastAsiaTheme="minorEastAsia" w:hAnsi="Times New Roman" w:cs="Times New Roman"/>
          <w:sz w:val="23"/>
          <w:szCs w:val="23"/>
          <w:rPrChange w:id="532" w:author="Wesley Maddox" w:date="2015-04-04T16:01:00Z">
            <w:rPr>
              <w:rFonts w:eastAsiaTheme="minorEastAsia"/>
            </w:rPr>
          </w:rPrChange>
        </w:rPr>
        <w:t>e will separate the combined network of endocytosis and exocytosis into networks consisting of proteins that are annotated as only acting in endocytosis or in exocytosis. We should note that proteins that are involved in both networks will still be involved in both networks, but that proteins only functioning in exocytosis would only be in the exocytosis network. We will perform the same analysis that is described above in an attempt to test if nodes that are listed as structurally dominant in the combined network are act</w:t>
      </w:r>
      <w:r w:rsidR="00FC591C" w:rsidRPr="001D2635">
        <w:rPr>
          <w:rFonts w:ascii="Times New Roman" w:eastAsiaTheme="minorEastAsia" w:hAnsi="Times New Roman" w:cs="Times New Roman"/>
          <w:sz w:val="23"/>
          <w:szCs w:val="23"/>
          <w:rPrChange w:id="533" w:author="Wesley Maddox" w:date="2015-04-04T16:01:00Z">
            <w:rPr>
              <w:rFonts w:eastAsiaTheme="minorEastAsia"/>
            </w:rPr>
          </w:rPrChange>
        </w:rPr>
        <w:t xml:space="preserve">ually structurally dominant in the segregated networks or if they are merely considered dominant because they act in both networks. A similar cross-validation procedure as </w:t>
      </w:r>
      <w:r w:rsidR="005A398D" w:rsidRPr="001D2635">
        <w:rPr>
          <w:rFonts w:ascii="Times New Roman" w:eastAsiaTheme="minorEastAsia" w:hAnsi="Times New Roman" w:cs="Times New Roman"/>
          <w:sz w:val="23"/>
          <w:szCs w:val="23"/>
          <w:rPrChange w:id="534" w:author="Wesley Maddox" w:date="2015-04-04T16:01:00Z">
            <w:rPr>
              <w:rFonts w:eastAsiaTheme="minorEastAsia"/>
            </w:rPr>
          </w:rPrChange>
        </w:rPr>
        <w:t>is p</w:t>
      </w:r>
      <w:bookmarkStart w:id="535" w:name="_GoBack"/>
      <w:bookmarkEnd w:id="535"/>
      <w:r w:rsidR="00FC591C" w:rsidRPr="001D2635">
        <w:rPr>
          <w:rFonts w:ascii="Times New Roman" w:eastAsiaTheme="minorEastAsia" w:hAnsi="Times New Roman" w:cs="Times New Roman"/>
          <w:sz w:val="23"/>
          <w:szCs w:val="23"/>
          <w:rPrChange w:id="536" w:author="Wesley Maddox" w:date="2015-04-04T16:01:00Z">
            <w:rPr>
              <w:rFonts w:eastAsiaTheme="minorEastAsia"/>
            </w:rPr>
          </w:rPrChange>
        </w:rPr>
        <w:t>erformed in the main analysis will also be done in order to assess the significance of these results. Finally, the calculated structurally dominant nodes in the combined network will be compared to the top structurally dominant nodes in the combined network.</w:t>
      </w:r>
    </w:p>
    <w:p w:rsidR="00FC591C" w:rsidRPr="001D2635" w:rsidRDefault="00FC591C">
      <w:pPr>
        <w:rPr>
          <w:rFonts w:ascii="Times New Roman" w:eastAsiaTheme="minorEastAsia" w:hAnsi="Times New Roman" w:cs="Times New Roman"/>
          <w:sz w:val="23"/>
          <w:szCs w:val="23"/>
          <w:rPrChange w:id="537" w:author="Wesley Maddox" w:date="2015-04-04T16:01:00Z">
            <w:rPr>
              <w:rFonts w:eastAsiaTheme="minorEastAsia"/>
            </w:rPr>
          </w:rPrChange>
        </w:rPr>
      </w:pPr>
      <w:r w:rsidRPr="001D2635">
        <w:rPr>
          <w:rFonts w:ascii="Times New Roman" w:eastAsiaTheme="minorEastAsia" w:hAnsi="Times New Roman" w:cs="Times New Roman"/>
          <w:sz w:val="23"/>
          <w:szCs w:val="23"/>
          <w:rPrChange w:id="538" w:author="Wesley Maddox" w:date="2015-04-04T16:01:00Z">
            <w:rPr>
              <w:rFonts w:eastAsiaTheme="minorEastAsia"/>
            </w:rPr>
          </w:rPrChange>
        </w:rPr>
        <w:t>Finally, we will also test if our method privileges proteins that act over a wide area in the cell, or if proteins that function in a certain organelle (ie the endoplasmic reticulum) are privileged over proteins in another location. Since the locations of where proteins act are also available</w:t>
      </w:r>
      <w:ins w:id="539" w:author="Wesley Maddox" w:date="2015-04-04T16:00:00Z">
        <w:r w:rsidR="009A2393" w:rsidRPr="001D2635">
          <w:rPr>
            <w:rFonts w:ascii="Times New Roman" w:eastAsiaTheme="minorEastAsia" w:hAnsi="Times New Roman" w:cs="Times New Roman"/>
            <w:sz w:val="23"/>
            <w:szCs w:val="23"/>
            <w:rPrChange w:id="540" w:author="Wesley Maddox" w:date="2015-04-04T16:01:00Z">
              <w:rPr>
                <w:rFonts w:eastAsiaTheme="minorEastAsia"/>
              </w:rPr>
            </w:rPrChange>
          </w:rPr>
          <w:t xml:space="preserve"> on KEGG</w:t>
        </w:r>
      </w:ins>
      <w:del w:id="541" w:author="Wesley Maddox" w:date="2015-04-04T16:00:00Z">
        <w:r w:rsidRPr="001D2635" w:rsidDel="009A2393">
          <w:rPr>
            <w:rFonts w:ascii="Times New Roman" w:eastAsiaTheme="minorEastAsia" w:hAnsi="Times New Roman" w:cs="Times New Roman"/>
            <w:sz w:val="23"/>
            <w:szCs w:val="23"/>
            <w:rPrChange w:id="542" w:author="Wesley Maddox" w:date="2015-04-04T16:01:00Z">
              <w:rPr>
                <w:rFonts w:eastAsiaTheme="minorEastAsia"/>
              </w:rPr>
            </w:rPrChange>
          </w:rPr>
          <w:delText xml:space="preserve"> (</w:delText>
        </w:r>
        <w:r w:rsidRPr="001D2635" w:rsidDel="009A2393">
          <w:rPr>
            <w:rFonts w:ascii="Times New Roman" w:eastAsiaTheme="minorEastAsia" w:hAnsi="Times New Roman" w:cs="Times New Roman"/>
            <w:i/>
            <w:sz w:val="23"/>
            <w:szCs w:val="23"/>
            <w:rPrChange w:id="543" w:author="Wesley Maddox" w:date="2015-04-04T16:01:00Z">
              <w:rPr>
                <w:rFonts w:eastAsiaTheme="minorEastAsia"/>
                <w:i/>
              </w:rPr>
            </w:rPrChange>
          </w:rPr>
          <w:delText>on Gene Ontology?</w:delText>
        </w:r>
        <w:r w:rsidRPr="001D2635" w:rsidDel="009A2393">
          <w:rPr>
            <w:rFonts w:ascii="Times New Roman" w:eastAsiaTheme="minorEastAsia" w:hAnsi="Times New Roman" w:cs="Times New Roman"/>
            <w:sz w:val="23"/>
            <w:szCs w:val="23"/>
            <w:rPrChange w:id="544" w:author="Wesley Maddox" w:date="2015-04-04T16:01:00Z">
              <w:rPr>
                <w:rFonts w:eastAsiaTheme="minorEastAsia"/>
              </w:rPr>
            </w:rPrChange>
          </w:rPr>
          <w:delText>)</w:delText>
        </w:r>
      </w:del>
      <w:r w:rsidRPr="001D2635">
        <w:rPr>
          <w:rFonts w:ascii="Times New Roman" w:eastAsiaTheme="minorEastAsia" w:hAnsi="Times New Roman" w:cs="Times New Roman"/>
          <w:sz w:val="23"/>
          <w:szCs w:val="23"/>
          <w:rPrChange w:id="545" w:author="Wesley Maddox" w:date="2015-04-04T16:01:00Z">
            <w:rPr>
              <w:rFonts w:eastAsiaTheme="minorEastAsia"/>
            </w:rPr>
          </w:rPrChange>
        </w:rPr>
        <w:t xml:space="preserve">, we will use this data to annotate and then separate the PPI network into separate subnetworks for each different location within the cell. Then, we will </w:t>
      </w:r>
      <w:r w:rsidR="005A398D" w:rsidRPr="001D2635">
        <w:rPr>
          <w:rFonts w:ascii="Times New Roman" w:eastAsiaTheme="minorEastAsia" w:hAnsi="Times New Roman" w:cs="Times New Roman"/>
          <w:sz w:val="23"/>
          <w:szCs w:val="23"/>
          <w:rPrChange w:id="546" w:author="Wesley Maddox" w:date="2015-04-04T16:01:00Z">
            <w:rPr>
              <w:rFonts w:eastAsiaTheme="minorEastAsia"/>
            </w:rPr>
          </w:rPrChange>
        </w:rPr>
        <w:t xml:space="preserve">perform the same analysis as is performed on the combined network. </w:t>
      </w:r>
      <w:r w:rsidR="00DA7038" w:rsidRPr="001D2635">
        <w:rPr>
          <w:rFonts w:ascii="Times New Roman" w:eastAsiaTheme="minorEastAsia" w:hAnsi="Times New Roman" w:cs="Times New Roman"/>
          <w:sz w:val="23"/>
          <w:szCs w:val="23"/>
          <w:rPrChange w:id="547" w:author="Wesley Maddox" w:date="2015-04-04T16:01:00Z">
            <w:rPr>
              <w:rFonts w:eastAsiaTheme="minorEastAsia"/>
            </w:rPr>
          </w:rPrChange>
        </w:rPr>
        <w:t>A similar cross-validation procedure will be done in order to determine the significance of our results. Finally, the nodes from the combined network will be compared with the structurally dominant nodes in the subnetwork in order to test if our analysis privileges proteins that act solely over a wide are in the cell.</w:t>
      </w:r>
    </w:p>
    <w:sectPr w:rsidR="00FC591C" w:rsidRPr="001D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sley Maddox">
    <w15:presenceInfo w15:providerId="Windows Live" w15:userId="439b890c50128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83"/>
    <w:rsid w:val="00032349"/>
    <w:rsid w:val="001D2635"/>
    <w:rsid w:val="00242E4E"/>
    <w:rsid w:val="004A0CD8"/>
    <w:rsid w:val="005A398D"/>
    <w:rsid w:val="005A4817"/>
    <w:rsid w:val="00632683"/>
    <w:rsid w:val="00716D26"/>
    <w:rsid w:val="00786F2D"/>
    <w:rsid w:val="009A2393"/>
    <w:rsid w:val="009E2BBA"/>
    <w:rsid w:val="00A32BB8"/>
    <w:rsid w:val="00B27F72"/>
    <w:rsid w:val="00BF5179"/>
    <w:rsid w:val="00BF632D"/>
    <w:rsid w:val="00C14589"/>
    <w:rsid w:val="00D46FA9"/>
    <w:rsid w:val="00DA7038"/>
    <w:rsid w:val="00DD0AEF"/>
    <w:rsid w:val="00DE2C00"/>
    <w:rsid w:val="00E96DF5"/>
    <w:rsid w:val="00F2551B"/>
    <w:rsid w:val="00F60C4A"/>
    <w:rsid w:val="00F63996"/>
    <w:rsid w:val="00FC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86B71-E14A-435F-A451-4E946E80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683"/>
    <w:rPr>
      <w:color w:val="808080"/>
    </w:rPr>
  </w:style>
  <w:style w:type="paragraph" w:styleId="BalloonText">
    <w:name w:val="Balloon Text"/>
    <w:basedOn w:val="Normal"/>
    <w:link w:val="BalloonTextChar"/>
    <w:uiPriority w:val="99"/>
    <w:semiHidden/>
    <w:unhideWhenUsed/>
    <w:rsid w:val="00B27F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F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491D78-AF30-4075-99BC-00BFEAD65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4288</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Maddox</dc:creator>
  <cp:keywords/>
  <dc:description/>
  <cp:lastModifiedBy>Wesley Maddox</cp:lastModifiedBy>
  <cp:revision>13</cp:revision>
  <dcterms:created xsi:type="dcterms:W3CDTF">2015-03-31T23:05:00Z</dcterms:created>
  <dcterms:modified xsi:type="dcterms:W3CDTF">2015-04-04T20:01:00Z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id="GwQLXuAw"/&gt;&lt;style id="http://www.zotero.org/styles/cell" hasBibliography="1" bibliographyStyleHasBeenSet="0"/&gt;&lt;prefs&gt;&lt;pref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