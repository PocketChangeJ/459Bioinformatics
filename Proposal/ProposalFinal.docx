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554B4" w14:textId="77777777" w:rsidR="000362FE" w:rsidRPr="006D04DC" w:rsidRDefault="000362FE" w:rsidP="000362FE">
      <w:pPr>
        <w:spacing w:line="240" w:lineRule="auto"/>
        <w:contextualSpacing/>
        <w:jc w:val="center"/>
        <w:rPr>
          <w:rFonts w:asciiTheme="majorHAnsi" w:hAnsiTheme="majorHAnsi" w:cs="Times New Roman"/>
          <w:b/>
        </w:rPr>
      </w:pPr>
      <w:r w:rsidRPr="006D04DC">
        <w:rPr>
          <w:rFonts w:asciiTheme="majorHAnsi" w:hAnsiTheme="majorHAnsi" w:cs="Times New Roman"/>
          <w:b/>
        </w:rPr>
        <w:t>Core proteins in exocytosis and endocytosis</w:t>
      </w:r>
    </w:p>
    <w:p w14:paraId="04FF7162" w14:textId="002F1D3C" w:rsidR="000362FE" w:rsidRPr="006D04DC" w:rsidRDefault="00E674D2" w:rsidP="000362FE">
      <w:pPr>
        <w:jc w:val="center"/>
        <w:rPr>
          <w:rFonts w:asciiTheme="majorHAnsi" w:hAnsiTheme="majorHAnsi" w:cs="Times New Roman"/>
        </w:rPr>
      </w:pPr>
      <w:r w:rsidRPr="006D04DC">
        <w:rPr>
          <w:rFonts w:asciiTheme="majorHAnsi" w:hAnsiTheme="majorHAnsi" w:cs="Times New Roman"/>
        </w:rPr>
        <w:t>Dong Liu and Wesley Maddox</w:t>
      </w:r>
    </w:p>
    <w:p w14:paraId="56AD76F8" w14:textId="794404B0" w:rsidR="000362FE" w:rsidRPr="006D04DC" w:rsidRDefault="00E674D2" w:rsidP="00484A38">
      <w:pPr>
        <w:spacing w:line="276" w:lineRule="auto"/>
        <w:rPr>
          <w:rFonts w:asciiTheme="majorHAnsi" w:eastAsia="Calibri" w:hAnsiTheme="majorHAnsi" w:cs="Times New Roman"/>
          <w:b/>
          <w:lang w:eastAsia="en-US"/>
        </w:rPr>
      </w:pPr>
      <w:r w:rsidRPr="006D04DC">
        <w:rPr>
          <w:rFonts w:asciiTheme="majorHAnsi" w:eastAsia="Calibri" w:hAnsiTheme="majorHAnsi" w:cs="Times New Roman"/>
          <w:b/>
          <w:lang w:eastAsia="en-US"/>
        </w:rPr>
        <w:t>Project Aims</w:t>
      </w:r>
    </w:p>
    <w:p w14:paraId="57B9F50A" w14:textId="5F76CDD7" w:rsidR="00CC3AF2" w:rsidRPr="006D04DC" w:rsidRDefault="004B0936" w:rsidP="00484A38">
      <w:pPr>
        <w:spacing w:line="276" w:lineRule="auto"/>
        <w:rPr>
          <w:rFonts w:asciiTheme="majorHAnsi" w:eastAsia="Calibri" w:hAnsiTheme="majorHAnsi" w:cs="Times New Roman"/>
          <w:lang w:eastAsia="en-US"/>
        </w:rPr>
      </w:pPr>
      <w:r>
        <w:rPr>
          <w:rFonts w:asciiTheme="majorHAnsi" w:eastAsia="Calibri" w:hAnsiTheme="majorHAnsi" w:cs="Times New Roman"/>
          <w:lang w:eastAsia="en-US"/>
        </w:rPr>
        <w:t>The s</w:t>
      </w:r>
      <w:r w:rsidR="00694027" w:rsidRPr="006D04DC">
        <w:rPr>
          <w:rFonts w:asciiTheme="majorHAnsi" w:eastAsia="Calibri" w:hAnsiTheme="majorHAnsi" w:cs="Times New Roman"/>
          <w:lang w:eastAsia="en-US"/>
        </w:rPr>
        <w:t xml:space="preserve">ecretory </w:t>
      </w:r>
      <w:r>
        <w:rPr>
          <w:rFonts w:asciiTheme="majorHAnsi" w:eastAsia="Calibri" w:hAnsiTheme="majorHAnsi" w:cs="Times New Roman"/>
          <w:lang w:eastAsia="en-US"/>
        </w:rPr>
        <w:t xml:space="preserve">mechanism </w:t>
      </w:r>
      <w:r w:rsidR="00694027" w:rsidRPr="006D04DC">
        <w:rPr>
          <w:rFonts w:asciiTheme="majorHAnsi" w:eastAsia="Calibri" w:hAnsiTheme="majorHAnsi" w:cs="Times New Roman"/>
          <w:lang w:eastAsia="en-US"/>
        </w:rPr>
        <w:t xml:space="preserve">is </w:t>
      </w:r>
      <w:r w:rsidR="00450138" w:rsidRPr="006D04DC">
        <w:rPr>
          <w:rFonts w:asciiTheme="majorHAnsi" w:eastAsia="Calibri" w:hAnsiTheme="majorHAnsi" w:cs="Times New Roman"/>
          <w:lang w:eastAsia="en-US"/>
        </w:rPr>
        <w:t xml:space="preserve">a </w:t>
      </w:r>
      <w:r w:rsidR="00694027" w:rsidRPr="006D04DC">
        <w:rPr>
          <w:rFonts w:asciiTheme="majorHAnsi" w:eastAsia="Calibri" w:hAnsiTheme="majorHAnsi" w:cs="Times New Roman"/>
          <w:lang w:eastAsia="en-US"/>
        </w:rPr>
        <w:t xml:space="preserve">very important cell </w:t>
      </w:r>
      <w:r w:rsidR="00450138" w:rsidRPr="006D04DC">
        <w:rPr>
          <w:rFonts w:asciiTheme="majorHAnsi" w:eastAsia="Calibri" w:hAnsiTheme="majorHAnsi" w:cs="Times New Roman"/>
          <w:lang w:eastAsia="en-US"/>
        </w:rPr>
        <w:t>function, especially for the secretory</w:t>
      </w:r>
      <w:r w:rsidR="00943F9F" w:rsidRPr="006D04DC">
        <w:rPr>
          <w:rFonts w:asciiTheme="majorHAnsi" w:eastAsia="Calibri" w:hAnsiTheme="majorHAnsi" w:cs="Times New Roman"/>
          <w:lang w:eastAsia="en-US"/>
        </w:rPr>
        <w:t xml:space="preserve"> cells, such as</w:t>
      </w:r>
      <w:r w:rsidR="00AA689C" w:rsidRPr="006D04DC">
        <w:rPr>
          <w:rFonts w:asciiTheme="majorHAnsi" w:eastAsia="Calibri" w:hAnsiTheme="majorHAnsi" w:cs="Times New Roman"/>
          <w:lang w:eastAsia="en-US"/>
        </w:rPr>
        <w:t xml:space="preserve"> </w:t>
      </w:r>
      <w:r w:rsidR="00943F9F" w:rsidRPr="006D04DC">
        <w:rPr>
          <w:rFonts w:asciiTheme="majorHAnsi" w:eastAsia="Calibri" w:hAnsiTheme="majorHAnsi" w:cs="Times New Roman"/>
          <w:lang w:eastAsia="en-US"/>
        </w:rPr>
        <w:t>chromaffin cell and goblet cells. Besides</w:t>
      </w:r>
      <w:r w:rsidR="00450138" w:rsidRPr="006D04DC">
        <w:rPr>
          <w:rFonts w:asciiTheme="majorHAnsi" w:eastAsia="Calibri" w:hAnsiTheme="majorHAnsi" w:cs="Times New Roman"/>
          <w:lang w:eastAsia="en-US"/>
        </w:rPr>
        <w:t>,</w:t>
      </w:r>
      <w:r w:rsidR="00943F9F" w:rsidRPr="006D04DC">
        <w:rPr>
          <w:rFonts w:asciiTheme="majorHAnsi" w:eastAsia="Calibri" w:hAnsiTheme="majorHAnsi" w:cs="Times New Roman"/>
          <w:lang w:eastAsia="en-US"/>
        </w:rPr>
        <w:t xml:space="preserve"> s</w:t>
      </w:r>
      <w:r w:rsidR="00694027" w:rsidRPr="006D04DC">
        <w:rPr>
          <w:rFonts w:asciiTheme="majorHAnsi" w:eastAsia="Calibri" w:hAnsiTheme="majorHAnsi" w:cs="Times New Roman"/>
          <w:lang w:eastAsia="en-US"/>
        </w:rPr>
        <w:t xml:space="preserve">ecretory pathway plays </w:t>
      </w:r>
      <w:r w:rsidR="00943F9F" w:rsidRPr="006D04DC">
        <w:rPr>
          <w:rFonts w:asciiTheme="majorHAnsi" w:eastAsia="Calibri" w:hAnsiTheme="majorHAnsi" w:cs="Times New Roman"/>
          <w:lang w:eastAsia="en-US"/>
        </w:rPr>
        <w:t xml:space="preserve">a </w:t>
      </w:r>
      <w:r w:rsidR="00694027" w:rsidRPr="006D04DC">
        <w:rPr>
          <w:rFonts w:asciiTheme="majorHAnsi" w:eastAsia="Calibri" w:hAnsiTheme="majorHAnsi" w:cs="Times New Roman"/>
          <w:lang w:eastAsia="en-US"/>
        </w:rPr>
        <w:t xml:space="preserve">very important role in the neuron signal transport. </w:t>
      </w:r>
      <w:r w:rsidR="00450138" w:rsidRPr="006D04DC">
        <w:rPr>
          <w:rFonts w:asciiTheme="majorHAnsi" w:eastAsia="Calibri" w:hAnsiTheme="majorHAnsi" w:cs="Times New Roman"/>
          <w:lang w:eastAsia="en-US"/>
        </w:rPr>
        <w:t xml:space="preserve">There are also many diseases related to dysfunction in secretory </w:t>
      </w:r>
      <w:commentRangeStart w:id="0"/>
      <w:r w:rsidR="00450138" w:rsidRPr="006D04DC">
        <w:rPr>
          <w:rFonts w:asciiTheme="majorHAnsi" w:eastAsia="Calibri" w:hAnsiTheme="majorHAnsi" w:cs="Times New Roman"/>
          <w:lang w:eastAsia="en-US"/>
        </w:rPr>
        <w:t>pathway</w:t>
      </w:r>
      <w:commentRangeEnd w:id="0"/>
      <w:r>
        <w:rPr>
          <w:rStyle w:val="CommentReference"/>
        </w:rPr>
        <w:commentReference w:id="0"/>
      </w:r>
      <w:ins w:id="1" w:author="Dong Liu" w:date="2015-04-05T21:21:00Z">
        <w:r w:rsidR="00C75AAF">
          <w:rPr>
            <w:rFonts w:asciiTheme="majorHAnsi" w:eastAsia="Calibri" w:hAnsiTheme="majorHAnsi" w:cs="Times New Roman"/>
            <w:lang w:eastAsia="en-US"/>
          </w:rPr>
          <w:t xml:space="preserve"> </w:t>
        </w:r>
        <w:r w:rsidR="00C75AAF" w:rsidRPr="00764480">
          <w:rPr>
            <w:rFonts w:asciiTheme="majorHAnsi" w:eastAsia="Calibri" w:hAnsiTheme="majorHAnsi" w:cs="Times New Roman"/>
            <w:lang w:eastAsia="en-US"/>
            <w:rPrChange w:id="2" w:author="Dong Liu" w:date="2015-04-05T21:46:00Z">
              <w:rPr>
                <w:rFonts w:asciiTheme="minorEastAsia" w:hAnsiTheme="minorEastAsia" w:cs="Times New Roman"/>
              </w:rPr>
            </w:rPrChange>
          </w:rPr>
          <w:t>(</w:t>
        </w:r>
      </w:ins>
      <w:ins w:id="3" w:author="Dong Liu" w:date="2015-04-05T21:45:00Z">
        <w:r w:rsidR="00764480" w:rsidRPr="00764480">
          <w:rPr>
            <w:rFonts w:asciiTheme="majorHAnsi" w:eastAsia="Calibri" w:hAnsiTheme="majorHAnsi" w:cs="Times New Roman"/>
            <w:lang w:eastAsia="en-US"/>
            <w:rPrChange w:id="4" w:author="Dong Liu" w:date="2015-04-05T21:46:00Z">
              <w:rPr>
                <w:rFonts w:asciiTheme="minorEastAsia" w:hAnsiTheme="minorEastAsia" w:cs="Times New Roman"/>
              </w:rPr>
            </w:rPrChange>
          </w:rPr>
          <w:t>Salton SR et al</w:t>
        </w:r>
      </w:ins>
      <w:ins w:id="5" w:author="Dong Liu" w:date="2015-04-05T21:46:00Z">
        <w:r w:rsidR="00764480" w:rsidRPr="00764480">
          <w:rPr>
            <w:rFonts w:asciiTheme="majorHAnsi" w:eastAsia="Calibri" w:hAnsiTheme="majorHAnsi" w:cs="Times New Roman"/>
            <w:lang w:eastAsia="en-US"/>
            <w:rPrChange w:id="6" w:author="Dong Liu" w:date="2015-04-05T21:46:00Z">
              <w:rPr>
                <w:rFonts w:asciiTheme="minorEastAsia" w:hAnsiTheme="minorEastAsia" w:cs="Times New Roman"/>
              </w:rPr>
            </w:rPrChange>
          </w:rPr>
          <w:t>, 2013</w:t>
        </w:r>
      </w:ins>
      <w:ins w:id="7" w:author="Dong Liu" w:date="2015-04-05T21:21:00Z">
        <w:r w:rsidR="00C75AAF" w:rsidRPr="00764480">
          <w:rPr>
            <w:rFonts w:asciiTheme="majorHAnsi" w:eastAsia="Calibri" w:hAnsiTheme="majorHAnsi" w:cs="Times New Roman"/>
            <w:lang w:eastAsia="en-US"/>
            <w:rPrChange w:id="8" w:author="Dong Liu" w:date="2015-04-05T21:46:00Z">
              <w:rPr>
                <w:rFonts w:asciiTheme="minorEastAsia" w:hAnsiTheme="minorEastAsia" w:cs="Times New Roman"/>
              </w:rPr>
            </w:rPrChange>
          </w:rPr>
          <w:t>)</w:t>
        </w:r>
      </w:ins>
      <w:r w:rsidR="00450138" w:rsidRPr="006D04DC">
        <w:rPr>
          <w:rFonts w:asciiTheme="majorHAnsi" w:eastAsia="Calibri" w:hAnsiTheme="majorHAnsi" w:cs="Times New Roman"/>
          <w:lang w:eastAsia="en-US"/>
        </w:rPr>
        <w:t xml:space="preserve">. Overall, </w:t>
      </w:r>
      <w:r>
        <w:rPr>
          <w:rFonts w:asciiTheme="majorHAnsi" w:eastAsia="Calibri" w:hAnsiTheme="majorHAnsi" w:cs="Times New Roman"/>
          <w:lang w:eastAsia="en-US"/>
        </w:rPr>
        <w:t>secretory mechanisms</w:t>
      </w:r>
      <w:r w:rsidR="00450138" w:rsidRPr="006D04DC">
        <w:rPr>
          <w:rFonts w:asciiTheme="majorHAnsi" w:eastAsia="Calibri" w:hAnsiTheme="majorHAnsi" w:cs="Times New Roman"/>
          <w:lang w:eastAsia="en-US"/>
        </w:rPr>
        <w:t xml:space="preserve"> </w:t>
      </w:r>
      <w:r>
        <w:rPr>
          <w:rFonts w:asciiTheme="majorHAnsi" w:eastAsia="Calibri" w:hAnsiTheme="majorHAnsi" w:cs="Times New Roman"/>
          <w:lang w:eastAsia="en-US"/>
        </w:rPr>
        <w:t>are</w:t>
      </w:r>
      <w:r w:rsidR="00450138" w:rsidRPr="006D04DC">
        <w:rPr>
          <w:rFonts w:asciiTheme="majorHAnsi" w:eastAsia="Calibri" w:hAnsiTheme="majorHAnsi" w:cs="Times New Roman"/>
          <w:lang w:eastAsia="en-US"/>
        </w:rPr>
        <w:t xml:space="preserve"> very important for cell, organism and human body. However, t</w:t>
      </w:r>
      <w:r w:rsidR="00A740C5" w:rsidRPr="006D04DC">
        <w:rPr>
          <w:rFonts w:asciiTheme="majorHAnsi" w:eastAsia="Calibri" w:hAnsiTheme="majorHAnsi" w:cs="Times New Roman"/>
          <w:lang w:eastAsia="en-US"/>
        </w:rPr>
        <w:t xml:space="preserve">here are many unsolved questions in the secretory pathway regulation, especially the regulation between exocytosis and endocytosis. Exocytosis is a process in which an intracellular vesicle moves to the plasma membrane and subsequent fusion of the vesicular membrane and plasma membrane ensues. Endocytosis is an energy-using process by which cells absorb molecules by engulfing them. </w:t>
      </w:r>
      <w:r w:rsidR="00BF1452" w:rsidRPr="006D04DC">
        <w:rPr>
          <w:rFonts w:asciiTheme="majorHAnsi" w:eastAsia="Calibri" w:hAnsiTheme="majorHAnsi" w:cs="Times New Roman"/>
          <w:lang w:eastAsia="en-US"/>
        </w:rPr>
        <w:t>Endocytosis</w:t>
      </w:r>
      <w:r w:rsidR="00A740C5" w:rsidRPr="006D04DC">
        <w:rPr>
          <w:rFonts w:asciiTheme="majorHAnsi" w:eastAsia="Calibri" w:hAnsiTheme="majorHAnsi" w:cs="Times New Roman"/>
          <w:lang w:eastAsia="en-US"/>
        </w:rPr>
        <w:t xml:space="preserve"> is used by all cells of the body because most substances important to them are large polar molecules that cannot pass through the hydrophobic plasma or cell </w:t>
      </w:r>
      <w:commentRangeStart w:id="9"/>
      <w:r w:rsidR="00A740C5" w:rsidRPr="006D04DC">
        <w:rPr>
          <w:rFonts w:asciiTheme="majorHAnsi" w:eastAsia="Calibri" w:hAnsiTheme="majorHAnsi" w:cs="Times New Roman"/>
          <w:lang w:eastAsia="en-US"/>
        </w:rPr>
        <w:t>membrane</w:t>
      </w:r>
      <w:commentRangeEnd w:id="9"/>
      <w:r>
        <w:rPr>
          <w:rStyle w:val="CommentReference"/>
        </w:rPr>
        <w:commentReference w:id="9"/>
      </w:r>
      <w:ins w:id="10" w:author="Dong Liu" w:date="2015-04-05T21:47:00Z">
        <w:r w:rsidR="00764480">
          <w:rPr>
            <w:rFonts w:asciiTheme="majorHAnsi" w:eastAsia="Calibri" w:hAnsiTheme="majorHAnsi" w:cs="Times New Roman"/>
            <w:lang w:eastAsia="en-US"/>
          </w:rPr>
          <w:t xml:space="preserve"> (</w:t>
        </w:r>
        <w:r w:rsidR="00764480" w:rsidRPr="00764480">
          <w:rPr>
            <w:rFonts w:asciiTheme="majorHAnsi" w:eastAsia="Calibri" w:hAnsiTheme="majorHAnsi" w:cs="Times New Roman"/>
            <w:lang w:eastAsia="en-US"/>
          </w:rPr>
          <w:t>Taguchi T</w:t>
        </w:r>
        <w:r w:rsidR="00764480">
          <w:rPr>
            <w:rFonts w:asciiTheme="majorHAnsi" w:eastAsia="Calibri" w:hAnsiTheme="majorHAnsi" w:cs="Times New Roman"/>
            <w:lang w:eastAsia="en-US"/>
          </w:rPr>
          <w:t>, 2013)</w:t>
        </w:r>
      </w:ins>
      <w:r w:rsidR="00A740C5" w:rsidRPr="006D04DC">
        <w:rPr>
          <w:rFonts w:asciiTheme="majorHAnsi" w:eastAsia="Calibri" w:hAnsiTheme="majorHAnsi" w:cs="Times New Roman"/>
          <w:lang w:eastAsia="en-US"/>
        </w:rPr>
        <w:t xml:space="preserve">. </w:t>
      </w:r>
      <w:r w:rsidR="00BF1452" w:rsidRPr="006D04DC">
        <w:rPr>
          <w:rFonts w:asciiTheme="majorHAnsi" w:eastAsia="Calibri" w:hAnsiTheme="majorHAnsi" w:cs="Times New Roman"/>
          <w:lang w:eastAsia="en-US"/>
        </w:rPr>
        <w:t>Per the definition of exocytosis and endocytosis, we can say e</w:t>
      </w:r>
      <w:r w:rsidR="00A740C5" w:rsidRPr="006D04DC">
        <w:rPr>
          <w:rFonts w:asciiTheme="majorHAnsi" w:eastAsia="Calibri" w:hAnsiTheme="majorHAnsi" w:cs="Times New Roman"/>
          <w:lang w:eastAsia="en-US"/>
        </w:rPr>
        <w:t xml:space="preserve">ndocytosis is the opposite process of exocytosis. </w:t>
      </w:r>
      <w:r w:rsidR="009A625E" w:rsidRPr="006D04DC">
        <w:rPr>
          <w:rFonts w:asciiTheme="majorHAnsi" w:eastAsia="Calibri" w:hAnsiTheme="majorHAnsi" w:cs="Times New Roman"/>
          <w:lang w:eastAsia="en-US"/>
        </w:rPr>
        <w:t xml:space="preserve">There </w:t>
      </w:r>
      <w:r w:rsidR="004138A3" w:rsidRPr="006D04DC">
        <w:rPr>
          <w:rFonts w:asciiTheme="majorHAnsi" w:eastAsia="Calibri" w:hAnsiTheme="majorHAnsi" w:cs="Times New Roman"/>
          <w:lang w:eastAsia="en-US"/>
        </w:rPr>
        <w:t xml:space="preserve">are many </w:t>
      </w:r>
      <w:r w:rsidR="007F7036" w:rsidRPr="006D04DC">
        <w:rPr>
          <w:rFonts w:asciiTheme="majorHAnsi" w:eastAsia="Calibri" w:hAnsiTheme="majorHAnsi" w:cs="Times New Roman"/>
          <w:lang w:eastAsia="en-US"/>
        </w:rPr>
        <w:t xml:space="preserve">cross </w:t>
      </w:r>
      <w:r>
        <w:rPr>
          <w:rFonts w:asciiTheme="majorHAnsi" w:eastAsia="Calibri" w:hAnsiTheme="majorHAnsi" w:cs="Times New Roman"/>
          <w:lang w:eastAsia="en-US"/>
        </w:rPr>
        <w:t>linkages</w:t>
      </w:r>
      <w:r w:rsidR="004138A3" w:rsidRPr="006D04DC">
        <w:rPr>
          <w:rFonts w:asciiTheme="majorHAnsi" w:eastAsia="Calibri" w:hAnsiTheme="majorHAnsi" w:cs="Times New Roman"/>
          <w:lang w:eastAsia="en-US"/>
        </w:rPr>
        <w:t xml:space="preserve"> between exocytosis and endocytosis. First, exocytosis and endocytosis share many proteins </w:t>
      </w:r>
      <w:r w:rsidR="00BF1452" w:rsidRPr="006D04DC">
        <w:rPr>
          <w:rFonts w:asciiTheme="majorHAnsi" w:eastAsia="Calibri" w:hAnsiTheme="majorHAnsi" w:cs="Times New Roman"/>
          <w:lang w:eastAsia="en-US"/>
        </w:rPr>
        <w:t xml:space="preserve">and molecules </w:t>
      </w:r>
      <w:r w:rsidR="004138A3" w:rsidRPr="006D04DC">
        <w:rPr>
          <w:rFonts w:asciiTheme="majorHAnsi" w:eastAsia="Calibri" w:hAnsiTheme="majorHAnsi" w:cs="Times New Roman"/>
          <w:lang w:eastAsia="en-US"/>
        </w:rPr>
        <w:t>during their regulation pathway</w:t>
      </w:r>
      <w:r w:rsidR="00BF1452" w:rsidRPr="006D04DC">
        <w:rPr>
          <w:rFonts w:asciiTheme="majorHAnsi" w:eastAsia="Calibri" w:hAnsiTheme="majorHAnsi" w:cs="Times New Roman"/>
          <w:lang w:eastAsia="en-US"/>
        </w:rPr>
        <w:t>s</w:t>
      </w:r>
      <w:r w:rsidR="004138A3" w:rsidRPr="006D04DC">
        <w:rPr>
          <w:rFonts w:asciiTheme="majorHAnsi" w:eastAsia="Calibri" w:hAnsiTheme="majorHAnsi" w:cs="Times New Roman"/>
          <w:lang w:eastAsia="en-US"/>
        </w:rPr>
        <w:t xml:space="preserve">. </w:t>
      </w:r>
      <w:r w:rsidR="009A625E" w:rsidRPr="006D04DC">
        <w:rPr>
          <w:rFonts w:asciiTheme="majorHAnsi" w:eastAsia="Calibri" w:hAnsiTheme="majorHAnsi" w:cs="Times New Roman"/>
          <w:lang w:eastAsia="en-US"/>
        </w:rPr>
        <w:t xml:space="preserve"> </w:t>
      </w:r>
      <w:r w:rsidR="004138A3" w:rsidRPr="006D04DC">
        <w:rPr>
          <w:rFonts w:asciiTheme="majorHAnsi" w:eastAsia="Calibri" w:hAnsiTheme="majorHAnsi" w:cs="Times New Roman"/>
          <w:lang w:eastAsia="en-US"/>
        </w:rPr>
        <w:t>Second, both exocytosis and endocytosis are involved in secretory</w:t>
      </w:r>
      <w:r w:rsidR="000362FE" w:rsidRPr="006D04DC">
        <w:rPr>
          <w:rFonts w:asciiTheme="majorHAnsi" w:eastAsia="Calibri" w:hAnsiTheme="majorHAnsi" w:cs="Times New Roman"/>
          <w:lang w:eastAsia="en-US"/>
        </w:rPr>
        <w:t xml:space="preserve"> pathway</w:t>
      </w:r>
      <w:r w:rsidR="004138A3" w:rsidRPr="006D04DC">
        <w:rPr>
          <w:rFonts w:asciiTheme="majorHAnsi" w:eastAsia="Calibri" w:hAnsiTheme="majorHAnsi" w:cs="Times New Roman"/>
          <w:lang w:eastAsia="en-US"/>
        </w:rPr>
        <w:t xml:space="preserve">, their main function is transport, these two process </w:t>
      </w:r>
      <w:r w:rsidR="000362FE" w:rsidRPr="006D04DC">
        <w:rPr>
          <w:rFonts w:asciiTheme="majorHAnsi" w:eastAsia="Calibri" w:hAnsiTheme="majorHAnsi" w:cs="Times New Roman"/>
          <w:lang w:eastAsia="en-US"/>
        </w:rPr>
        <w:t xml:space="preserve">transport many same or </w:t>
      </w:r>
      <w:r w:rsidR="00BF1452" w:rsidRPr="006D04DC">
        <w:rPr>
          <w:rFonts w:asciiTheme="majorHAnsi" w:eastAsia="Calibri" w:hAnsiTheme="majorHAnsi" w:cs="Times New Roman"/>
          <w:lang w:eastAsia="en-US"/>
        </w:rPr>
        <w:t>associated</w:t>
      </w:r>
      <w:r w:rsidR="000362FE" w:rsidRPr="006D04DC">
        <w:rPr>
          <w:rFonts w:asciiTheme="majorHAnsi" w:eastAsia="Calibri" w:hAnsiTheme="majorHAnsi" w:cs="Times New Roman"/>
          <w:lang w:eastAsia="en-US"/>
        </w:rPr>
        <w:t xml:space="preserve"> molecules. Third, many organelles are involved in both exocytosis and endocytosis, such as ER, Golgi, endosome and lysosome.</w:t>
      </w:r>
      <w:r w:rsidR="007F7036" w:rsidRPr="006D04DC">
        <w:rPr>
          <w:rFonts w:asciiTheme="majorHAnsi" w:eastAsia="Calibri" w:hAnsiTheme="majorHAnsi" w:cs="Times New Roman"/>
          <w:lang w:eastAsia="en-US"/>
        </w:rPr>
        <w:t xml:space="preserve"> However, the regulation between exocytosis and endocytosis is very complicated. There are more than </w:t>
      </w:r>
      <w:r w:rsidR="00BF1452" w:rsidRPr="006D04DC">
        <w:rPr>
          <w:rFonts w:asciiTheme="majorHAnsi" w:eastAsia="Calibri" w:hAnsiTheme="majorHAnsi" w:cs="Times New Roman"/>
          <w:lang w:eastAsia="en-US"/>
        </w:rPr>
        <w:t xml:space="preserve">200 different </w:t>
      </w:r>
      <w:r w:rsidR="007F7036" w:rsidRPr="006D04DC">
        <w:rPr>
          <w:rFonts w:asciiTheme="majorHAnsi" w:eastAsia="Calibri" w:hAnsiTheme="majorHAnsi" w:cs="Times New Roman"/>
          <w:lang w:eastAsia="en-US"/>
        </w:rPr>
        <w:t xml:space="preserve">proteins in the regulation of exocytosis </w:t>
      </w:r>
      <w:commentRangeStart w:id="11"/>
      <w:r w:rsidR="007F7036" w:rsidRPr="006D04DC">
        <w:rPr>
          <w:rFonts w:asciiTheme="majorHAnsi" w:eastAsia="Calibri" w:hAnsiTheme="majorHAnsi" w:cs="Times New Roman"/>
          <w:lang w:eastAsia="en-US"/>
        </w:rPr>
        <w:t>pathway</w:t>
      </w:r>
      <w:commentRangeEnd w:id="11"/>
      <w:r>
        <w:rPr>
          <w:rStyle w:val="CommentReference"/>
        </w:rPr>
        <w:commentReference w:id="11"/>
      </w:r>
      <w:r w:rsidR="00BF1452" w:rsidRPr="006D04DC">
        <w:rPr>
          <w:rFonts w:asciiTheme="majorHAnsi" w:eastAsia="Calibri" w:hAnsiTheme="majorHAnsi" w:cs="Times New Roman"/>
          <w:lang w:eastAsia="en-US"/>
        </w:rPr>
        <w:t>. Therefore, we want to find the core proteins in exocytosis and endocytosis, trying to give a better understand of regulation between exocytosis and endocytosis.</w:t>
      </w:r>
      <w:r w:rsidR="007F7036" w:rsidRPr="006D04DC">
        <w:rPr>
          <w:rFonts w:asciiTheme="majorHAnsi" w:eastAsia="Calibri" w:hAnsiTheme="majorHAnsi" w:cs="Times New Roman"/>
          <w:lang w:eastAsia="en-US"/>
        </w:rPr>
        <w:t xml:space="preserve"> </w:t>
      </w:r>
    </w:p>
    <w:p w14:paraId="13FA5E85" w14:textId="0FCDCEB6" w:rsidR="001827F7" w:rsidRPr="006D04DC" w:rsidRDefault="00951CB5" w:rsidP="00484A38">
      <w:pPr>
        <w:spacing w:line="276" w:lineRule="auto"/>
        <w:rPr>
          <w:rFonts w:asciiTheme="majorHAnsi" w:eastAsia="Calibri" w:hAnsiTheme="majorHAnsi" w:cs="Times New Roman"/>
          <w:lang w:eastAsia="en-US"/>
        </w:rPr>
      </w:pPr>
      <w:r w:rsidRPr="006D04DC">
        <w:rPr>
          <w:rFonts w:asciiTheme="majorHAnsi" w:eastAsia="Calibri" w:hAnsiTheme="majorHAnsi" w:cs="Times New Roman"/>
          <w:b/>
          <w:lang w:eastAsia="en-US"/>
        </w:rPr>
        <w:t xml:space="preserve">We aim to find the core proteins in the exocytosis and endocytosis. </w:t>
      </w:r>
      <w:r w:rsidR="00435733" w:rsidRPr="006D04DC">
        <w:rPr>
          <w:rFonts w:asciiTheme="majorHAnsi" w:eastAsia="Calibri" w:hAnsiTheme="majorHAnsi" w:cs="Times New Roman"/>
          <w:lang w:eastAsia="en-US"/>
        </w:rPr>
        <w:t xml:space="preserve">We will search all the proteins involved in exocytosis and endocytosis pathway in KKEG </w:t>
      </w:r>
      <w:r w:rsidR="00450138" w:rsidRPr="006D04DC">
        <w:rPr>
          <w:rFonts w:asciiTheme="majorHAnsi" w:eastAsia="Calibri" w:hAnsiTheme="majorHAnsi" w:cs="Times New Roman"/>
          <w:lang w:eastAsia="en-US"/>
        </w:rPr>
        <w:t xml:space="preserve">website </w:t>
      </w:r>
      <w:r w:rsidR="00435733" w:rsidRPr="006D04DC">
        <w:rPr>
          <w:rFonts w:asciiTheme="majorHAnsi" w:eastAsia="Calibri" w:hAnsiTheme="majorHAnsi" w:cs="Times New Roman"/>
          <w:lang w:eastAsia="en-US"/>
        </w:rPr>
        <w:t>and search every protein’s interaction from protein-protein interaction website, then build up the protein-protein interaction database in exocytosis and endocytosis.</w:t>
      </w:r>
      <w:r w:rsidR="00B557B9" w:rsidRPr="006D04DC">
        <w:rPr>
          <w:rFonts w:asciiTheme="majorHAnsi" w:eastAsia="Calibri" w:hAnsiTheme="majorHAnsi" w:cs="Times New Roman"/>
          <w:lang w:eastAsia="en-US"/>
        </w:rPr>
        <w:t xml:space="preserve"> First, we will utilize the rich-club coefficient to determine if our network has a “rich-core”. Second, we </w:t>
      </w:r>
      <w:r w:rsidR="001827F7" w:rsidRPr="006D04DC">
        <w:rPr>
          <w:rFonts w:asciiTheme="majorHAnsi" w:eastAsia="Calibri" w:hAnsiTheme="majorHAnsi" w:cs="Times New Roman"/>
          <w:lang w:eastAsia="en-US"/>
        </w:rPr>
        <w:t>will use multiple methods to determine the core proteins. Besides, we will build up the spatial connection among these core proteins to achieve a complete picture of core proteins in the exocytosis and endocytosis.</w:t>
      </w:r>
    </w:p>
    <w:p w14:paraId="0708DEA6" w14:textId="64E4BA17" w:rsidR="00951CB5" w:rsidRPr="006D04DC" w:rsidRDefault="00943F9F" w:rsidP="00484A38">
      <w:pPr>
        <w:spacing w:line="276" w:lineRule="auto"/>
        <w:rPr>
          <w:rFonts w:asciiTheme="majorHAnsi" w:eastAsia="Calibri" w:hAnsiTheme="majorHAnsi" w:cs="Times New Roman"/>
          <w:lang w:eastAsia="en-US"/>
        </w:rPr>
      </w:pPr>
      <w:r w:rsidRPr="006D04DC">
        <w:rPr>
          <w:rFonts w:asciiTheme="majorHAnsi" w:eastAsia="Calibri" w:hAnsiTheme="majorHAnsi" w:cs="Times New Roman"/>
          <w:lang w:eastAsia="en-US"/>
        </w:rPr>
        <w:t xml:space="preserve">Exocytosis and endocytosis are responsible for the regulation of synapse function, which is the main fundamental basics for the neuron signal transport in body. </w:t>
      </w:r>
      <w:r w:rsidR="00D50176" w:rsidRPr="006D04DC">
        <w:rPr>
          <w:rFonts w:asciiTheme="majorHAnsi" w:eastAsia="Calibri" w:hAnsiTheme="majorHAnsi" w:cs="Times New Roman"/>
          <w:lang w:eastAsia="en-US"/>
        </w:rPr>
        <w:t xml:space="preserve">However, many questions remain unsolved in the regulation between exocytosis and endocytosis. There are more than 200 </w:t>
      </w:r>
      <w:commentRangeStart w:id="12"/>
      <w:r w:rsidR="00D50176" w:rsidRPr="006D04DC">
        <w:rPr>
          <w:rFonts w:asciiTheme="majorHAnsi" w:eastAsia="Calibri" w:hAnsiTheme="majorHAnsi" w:cs="Times New Roman"/>
          <w:lang w:eastAsia="en-US"/>
        </w:rPr>
        <w:t>different</w:t>
      </w:r>
      <w:commentRangeEnd w:id="12"/>
      <w:r w:rsidR="004B0936">
        <w:rPr>
          <w:rStyle w:val="CommentReference"/>
        </w:rPr>
        <w:commentReference w:id="12"/>
      </w:r>
      <w:r w:rsidR="00D50176" w:rsidRPr="006D04DC">
        <w:rPr>
          <w:rFonts w:asciiTheme="majorHAnsi" w:eastAsia="Calibri" w:hAnsiTheme="majorHAnsi" w:cs="Times New Roman"/>
          <w:lang w:eastAsia="en-US"/>
        </w:rPr>
        <w:t xml:space="preserve"> kinds of proteins in the exocytosis and endocytosis</w:t>
      </w:r>
      <w:r w:rsidR="0073710A" w:rsidRPr="006D04DC">
        <w:rPr>
          <w:rFonts w:asciiTheme="majorHAnsi" w:eastAsia="Calibri" w:hAnsiTheme="majorHAnsi" w:cs="Times New Roman"/>
          <w:lang w:eastAsia="en-US"/>
        </w:rPr>
        <w:t xml:space="preserve"> pathway, which make</w:t>
      </w:r>
      <w:r w:rsidR="00D50176" w:rsidRPr="006D04DC">
        <w:rPr>
          <w:rFonts w:asciiTheme="majorHAnsi" w:eastAsia="Calibri" w:hAnsiTheme="majorHAnsi" w:cs="Times New Roman"/>
          <w:lang w:eastAsia="en-US"/>
        </w:rPr>
        <w:t xml:space="preserve"> the regulation of exocytosis and endocytosis very complicated. Therefore finding the core proteins in the exocytosis and endocytosis provides us a systematic picture to illustrate the regulation between exocytosis and endocytosis, which </w:t>
      </w:r>
      <w:r w:rsidR="0073710A" w:rsidRPr="006D04DC">
        <w:rPr>
          <w:rFonts w:asciiTheme="majorHAnsi" w:eastAsia="Calibri" w:hAnsiTheme="majorHAnsi" w:cs="Times New Roman"/>
          <w:lang w:eastAsia="en-US"/>
        </w:rPr>
        <w:t>will lead</w:t>
      </w:r>
      <w:r w:rsidR="00D50176" w:rsidRPr="006D04DC">
        <w:rPr>
          <w:rFonts w:asciiTheme="majorHAnsi" w:eastAsia="Calibri" w:hAnsiTheme="majorHAnsi" w:cs="Times New Roman"/>
          <w:lang w:eastAsia="en-US"/>
        </w:rPr>
        <w:t xml:space="preserve"> us </w:t>
      </w:r>
      <w:r w:rsidR="00B90C70" w:rsidRPr="006D04DC">
        <w:rPr>
          <w:rFonts w:asciiTheme="majorHAnsi" w:eastAsia="Calibri" w:hAnsiTheme="majorHAnsi" w:cs="Times New Roman"/>
          <w:lang w:eastAsia="en-US"/>
        </w:rPr>
        <w:t>to find the important proteins in the regulation between exocytosis and endocytosis. We will use the rich-club coefficient to determine if our network has a “rich-core”</w:t>
      </w:r>
      <w:r w:rsidR="0073710A" w:rsidRPr="006D04DC">
        <w:rPr>
          <w:rFonts w:asciiTheme="majorHAnsi" w:eastAsia="Calibri" w:hAnsiTheme="majorHAnsi" w:cs="Times New Roman"/>
          <w:lang w:eastAsia="en-US"/>
        </w:rPr>
        <w:t>. This</w:t>
      </w:r>
      <w:r w:rsidR="00B90C70" w:rsidRPr="006D04DC">
        <w:rPr>
          <w:rFonts w:asciiTheme="majorHAnsi" w:eastAsia="Calibri" w:hAnsiTheme="majorHAnsi" w:cs="Times New Roman"/>
          <w:lang w:eastAsia="en-US"/>
        </w:rPr>
        <w:t xml:space="preserve"> method is first time employed for the analyze core proteins in</w:t>
      </w:r>
      <w:r w:rsidR="0073710A" w:rsidRPr="006D04DC">
        <w:rPr>
          <w:rFonts w:asciiTheme="majorHAnsi" w:eastAsia="Calibri" w:hAnsiTheme="majorHAnsi" w:cs="Times New Roman"/>
          <w:lang w:eastAsia="en-US"/>
        </w:rPr>
        <w:t xml:space="preserve"> the exocytosis and endocytosis, which will provide us a better understanding of the regulation between exocytosis and endocytosis.</w:t>
      </w:r>
    </w:p>
    <w:p w14:paraId="3CECCA7C" w14:textId="10730FA8" w:rsidR="00432246" w:rsidRPr="006D04DC" w:rsidRDefault="00BF1452" w:rsidP="00484A38">
      <w:pPr>
        <w:spacing w:line="276" w:lineRule="auto"/>
        <w:rPr>
          <w:rFonts w:asciiTheme="majorHAnsi" w:eastAsia="Calibri" w:hAnsiTheme="majorHAnsi" w:cs="Times New Roman"/>
          <w:b/>
          <w:lang w:eastAsia="en-US"/>
        </w:rPr>
      </w:pPr>
      <w:r w:rsidRPr="006D04DC">
        <w:rPr>
          <w:rFonts w:asciiTheme="majorHAnsi" w:eastAsia="Calibri" w:hAnsiTheme="majorHAnsi" w:cs="Times New Roman"/>
          <w:b/>
          <w:lang w:eastAsia="en-US"/>
        </w:rPr>
        <w:lastRenderedPageBreak/>
        <w:t>Significance</w:t>
      </w:r>
    </w:p>
    <w:p w14:paraId="292C5409" w14:textId="7696AB35" w:rsidR="00BF1452" w:rsidRPr="006D04DC" w:rsidRDefault="00BF1452" w:rsidP="00484A38">
      <w:pPr>
        <w:spacing w:line="276" w:lineRule="auto"/>
        <w:rPr>
          <w:rFonts w:asciiTheme="majorHAnsi" w:eastAsia="Calibri" w:hAnsiTheme="majorHAnsi" w:cs="Times New Roman"/>
          <w:lang w:eastAsia="en-US"/>
        </w:rPr>
      </w:pPr>
      <w:r w:rsidRPr="006D04DC">
        <w:rPr>
          <w:rFonts w:asciiTheme="majorHAnsi" w:eastAsia="Calibri" w:hAnsiTheme="majorHAnsi" w:cs="Times New Roman"/>
          <w:lang w:eastAsia="en-US"/>
        </w:rPr>
        <w:t xml:space="preserve">We </w:t>
      </w:r>
      <w:r w:rsidR="001B08C5" w:rsidRPr="006D04DC">
        <w:rPr>
          <w:rFonts w:asciiTheme="majorHAnsi" w:eastAsia="Calibri" w:hAnsiTheme="majorHAnsi" w:cs="Times New Roman"/>
          <w:lang w:eastAsia="en-US"/>
        </w:rPr>
        <w:t>aim to</w:t>
      </w:r>
      <w:r w:rsidRPr="006D04DC">
        <w:rPr>
          <w:rFonts w:asciiTheme="majorHAnsi" w:eastAsia="Calibri" w:hAnsiTheme="majorHAnsi" w:cs="Times New Roman"/>
          <w:lang w:eastAsia="en-US"/>
        </w:rPr>
        <w:t xml:space="preserve"> find the core proteins in the exocytosis and endocytosis from this project. </w:t>
      </w:r>
      <w:r w:rsidR="00BC2ECB" w:rsidRPr="006D04DC">
        <w:rPr>
          <w:rFonts w:asciiTheme="majorHAnsi" w:eastAsia="Calibri" w:hAnsiTheme="majorHAnsi" w:cs="Times New Roman"/>
          <w:lang w:eastAsia="en-US"/>
        </w:rPr>
        <w:t xml:space="preserve">We notes that since the first exocytosis event was found in 1963, more than 50 years has </w:t>
      </w:r>
      <w:commentRangeStart w:id="13"/>
      <w:r w:rsidR="00BC2ECB" w:rsidRPr="006D04DC">
        <w:rPr>
          <w:rFonts w:asciiTheme="majorHAnsi" w:eastAsia="Calibri" w:hAnsiTheme="majorHAnsi" w:cs="Times New Roman"/>
          <w:lang w:eastAsia="en-US"/>
        </w:rPr>
        <w:t>passed</w:t>
      </w:r>
      <w:commentRangeEnd w:id="13"/>
      <w:r w:rsidR="004B0936">
        <w:rPr>
          <w:rStyle w:val="CommentReference"/>
        </w:rPr>
        <w:commentReference w:id="13"/>
      </w:r>
      <w:ins w:id="14" w:author="Dong Liu" w:date="2015-04-05T21:47:00Z">
        <w:r w:rsidR="00764480">
          <w:rPr>
            <w:rFonts w:asciiTheme="majorHAnsi" w:eastAsia="Calibri" w:hAnsiTheme="majorHAnsi" w:cs="Times New Roman"/>
            <w:lang w:eastAsia="en-US"/>
          </w:rPr>
          <w:t xml:space="preserve"> (</w:t>
        </w:r>
      </w:ins>
      <w:ins w:id="15" w:author="Dong Liu" w:date="2015-04-05T21:48:00Z">
        <w:r w:rsidR="00764480" w:rsidRPr="00764480">
          <w:rPr>
            <w:rFonts w:asciiTheme="majorHAnsi" w:eastAsia="Calibri" w:hAnsiTheme="majorHAnsi" w:cs="Times New Roman"/>
            <w:lang w:eastAsia="en-US"/>
          </w:rPr>
          <w:t>Guillery RW</w:t>
        </w:r>
        <w:r w:rsidR="00764480">
          <w:rPr>
            <w:rFonts w:asciiTheme="majorHAnsi" w:eastAsia="Calibri" w:hAnsiTheme="majorHAnsi" w:cs="Times New Roman"/>
            <w:lang w:eastAsia="en-US"/>
          </w:rPr>
          <w:t xml:space="preserve"> et al, 1963</w:t>
        </w:r>
      </w:ins>
      <w:ins w:id="16" w:author="Dong Liu" w:date="2015-04-05T21:47:00Z">
        <w:r w:rsidR="00764480">
          <w:rPr>
            <w:rFonts w:asciiTheme="majorHAnsi" w:eastAsia="Calibri" w:hAnsiTheme="majorHAnsi" w:cs="Times New Roman"/>
            <w:lang w:eastAsia="en-US"/>
          </w:rPr>
          <w:t>)</w:t>
        </w:r>
      </w:ins>
      <w:r w:rsidR="00BC2ECB" w:rsidRPr="006D04DC">
        <w:rPr>
          <w:rFonts w:asciiTheme="majorHAnsi" w:eastAsia="Calibri" w:hAnsiTheme="majorHAnsi" w:cs="Times New Roman"/>
          <w:lang w:eastAsia="en-US"/>
        </w:rPr>
        <w:t xml:space="preserve">. However, there are many questions remain unsolved, especially the regulation between the exocytosis and endocytosis. We </w:t>
      </w:r>
      <w:r w:rsidR="004B0936">
        <w:rPr>
          <w:rFonts w:asciiTheme="majorHAnsi" w:eastAsia="Calibri" w:hAnsiTheme="majorHAnsi" w:cs="Times New Roman"/>
          <w:lang w:eastAsia="en-US"/>
        </w:rPr>
        <w:t>will attempt to</w:t>
      </w:r>
      <w:r w:rsidR="00BC2ECB" w:rsidRPr="006D04DC">
        <w:rPr>
          <w:rFonts w:asciiTheme="majorHAnsi" w:eastAsia="Calibri" w:hAnsiTheme="majorHAnsi" w:cs="Times New Roman"/>
          <w:lang w:eastAsia="en-US"/>
        </w:rPr>
        <w:t xml:space="preserve"> find the core proteins in the </w:t>
      </w:r>
      <w:r w:rsidR="00B9432A" w:rsidRPr="006D04DC">
        <w:rPr>
          <w:rFonts w:asciiTheme="majorHAnsi" w:eastAsia="Calibri" w:hAnsiTheme="majorHAnsi" w:cs="Times New Roman"/>
          <w:lang w:eastAsia="en-US"/>
        </w:rPr>
        <w:t>exocytosis and endocytosis</w:t>
      </w:r>
      <w:r w:rsidR="004B0936">
        <w:rPr>
          <w:rFonts w:asciiTheme="majorHAnsi" w:eastAsia="Calibri" w:hAnsiTheme="majorHAnsi" w:cs="Times New Roman"/>
          <w:lang w:eastAsia="en-US"/>
        </w:rPr>
        <w:t xml:space="preserve"> to provide </w:t>
      </w:r>
      <w:r w:rsidR="00B9432A" w:rsidRPr="006D04DC">
        <w:rPr>
          <w:rFonts w:asciiTheme="majorHAnsi" w:eastAsia="Calibri" w:hAnsiTheme="majorHAnsi" w:cs="Times New Roman"/>
          <w:lang w:eastAsia="en-US"/>
        </w:rPr>
        <w:t>a better understanding of the secretory regulation picture.</w:t>
      </w:r>
    </w:p>
    <w:p w14:paraId="7F595713" w14:textId="0EE64B12" w:rsidR="00B9432A" w:rsidRPr="006D04DC" w:rsidRDefault="000703A6" w:rsidP="00484A38">
      <w:pPr>
        <w:spacing w:line="276" w:lineRule="auto"/>
        <w:rPr>
          <w:rFonts w:asciiTheme="majorHAnsi" w:eastAsia="Calibri" w:hAnsiTheme="majorHAnsi" w:cs="Times New Roman"/>
          <w:lang w:eastAsia="en-US"/>
        </w:rPr>
      </w:pPr>
      <w:r w:rsidRPr="006D04DC">
        <w:rPr>
          <w:rFonts w:asciiTheme="majorHAnsi" w:eastAsia="Calibri" w:hAnsiTheme="majorHAnsi" w:cs="Times New Roman"/>
          <w:lang w:eastAsia="en-US"/>
        </w:rPr>
        <w:t xml:space="preserve">There are many papers report the important proteins in the regulation in the exocytosis and endocytosis. For example, </w:t>
      </w:r>
      <w:r w:rsidR="00B92BB2" w:rsidRPr="006D04DC">
        <w:rPr>
          <w:rFonts w:asciiTheme="majorHAnsi" w:eastAsia="Calibri" w:hAnsiTheme="majorHAnsi" w:cs="Times New Roman"/>
          <w:lang w:eastAsia="en-US"/>
        </w:rPr>
        <w:t>Protein scaffolds in the coupling of synaptic exocytosis and endocytosis (</w:t>
      </w:r>
      <w:r w:rsidR="00442D25" w:rsidRPr="006D04DC">
        <w:rPr>
          <w:rFonts w:asciiTheme="majorHAnsi" w:eastAsia="Calibri" w:hAnsiTheme="majorHAnsi" w:cs="Times New Roman"/>
          <w:lang w:eastAsia="en-US"/>
        </w:rPr>
        <w:t>Haucke</w:t>
      </w:r>
      <w:r w:rsidR="00B92BB2" w:rsidRPr="006D04DC">
        <w:rPr>
          <w:rFonts w:asciiTheme="majorHAnsi" w:eastAsia="Calibri" w:hAnsiTheme="majorHAnsi" w:cs="Times New Roman"/>
          <w:lang w:eastAsia="en-US"/>
        </w:rPr>
        <w:t xml:space="preserve"> </w:t>
      </w:r>
      <w:r w:rsidR="00442D25" w:rsidRPr="006D04DC">
        <w:rPr>
          <w:rFonts w:asciiTheme="majorHAnsi" w:eastAsia="Calibri" w:hAnsiTheme="majorHAnsi" w:cs="Times New Roman"/>
          <w:lang w:eastAsia="en-US"/>
        </w:rPr>
        <w:t xml:space="preserve">et al, </w:t>
      </w:r>
      <w:r w:rsidR="00B92BB2" w:rsidRPr="006D04DC">
        <w:rPr>
          <w:rFonts w:asciiTheme="majorHAnsi" w:eastAsia="Calibri" w:hAnsiTheme="majorHAnsi" w:cs="Times New Roman"/>
          <w:lang w:eastAsia="en-US"/>
        </w:rPr>
        <w:t xml:space="preserve">2011). We can </w:t>
      </w:r>
      <w:r w:rsidR="008A7C1B" w:rsidRPr="006D04DC">
        <w:rPr>
          <w:rFonts w:asciiTheme="majorHAnsi" w:eastAsia="Calibri" w:hAnsiTheme="majorHAnsi" w:cs="Times New Roman"/>
          <w:lang w:eastAsia="en-US"/>
        </w:rPr>
        <w:t xml:space="preserve">obtain some proteins related to the exocytosis and endocytosis from some literature, but we cannot obtain all the important proteins from the literature. We can obtain </w:t>
      </w:r>
      <w:r w:rsidR="00D001C6" w:rsidRPr="006D04DC">
        <w:rPr>
          <w:rFonts w:asciiTheme="majorHAnsi" w:eastAsia="Calibri" w:hAnsiTheme="majorHAnsi" w:cs="Times New Roman"/>
          <w:lang w:eastAsia="en-US"/>
        </w:rPr>
        <w:t>most of the proteins related to exocytosis and endocytosis from KKEG website. However, we cannot obtain the core proteins from the website. Therefore, our project will set up the protein-protein interaction related to the exocytosis and endocytosis from KKEG website and systematically analyze the database, trying to find the core proteins in the regulation of the exocytosis and endocytosis.</w:t>
      </w:r>
    </w:p>
    <w:p w14:paraId="7D7A41DF" w14:textId="66AB36C0" w:rsidR="00D001C6" w:rsidRPr="006D04DC" w:rsidRDefault="00161295" w:rsidP="00484A38">
      <w:pPr>
        <w:spacing w:line="276" w:lineRule="auto"/>
        <w:rPr>
          <w:rFonts w:asciiTheme="majorHAnsi" w:eastAsia="Calibri" w:hAnsiTheme="majorHAnsi" w:cs="Times New Roman"/>
          <w:lang w:eastAsia="en-US"/>
        </w:rPr>
      </w:pPr>
      <w:r w:rsidRPr="006D04DC">
        <w:rPr>
          <w:rFonts w:asciiTheme="majorHAnsi" w:eastAsia="Calibri" w:hAnsiTheme="majorHAnsi" w:cs="Times New Roman"/>
          <w:lang w:eastAsia="en-US"/>
        </w:rPr>
        <w:t>We will use rich-club coefficient method to determine if our network has a “rich-core”. This method is first time to use in determine the core proteins in exocytosis and endocytosis. Besides, we will use multiple methods to determine the core proteins and set up the spatial relation between these core proteins. All these methods we will use above will provide us a convincing list of the core proteins in the exocytosis and endocytosis. Our project will give a better understanding on the regulation of the exocytosis and endocytosis.</w:t>
      </w:r>
    </w:p>
    <w:p w14:paraId="51605052" w14:textId="2D27BA51" w:rsidR="00161295" w:rsidRPr="006D04DC" w:rsidRDefault="00161295" w:rsidP="00484A38">
      <w:pPr>
        <w:spacing w:line="276" w:lineRule="auto"/>
        <w:rPr>
          <w:rFonts w:asciiTheme="majorHAnsi" w:hAnsiTheme="majorHAnsi" w:cs="Times New Roman"/>
          <w:b/>
        </w:rPr>
      </w:pPr>
      <w:r w:rsidRPr="006D04DC">
        <w:rPr>
          <w:rFonts w:asciiTheme="majorHAnsi" w:hAnsiTheme="majorHAnsi" w:cs="Times New Roman"/>
          <w:b/>
        </w:rPr>
        <w:t>Innovation</w:t>
      </w:r>
    </w:p>
    <w:p w14:paraId="68238A18" w14:textId="7C8C6353" w:rsidR="00161295" w:rsidRPr="006D04DC" w:rsidRDefault="00461526" w:rsidP="00484A38">
      <w:pPr>
        <w:spacing w:line="276" w:lineRule="auto"/>
        <w:rPr>
          <w:rFonts w:asciiTheme="majorHAnsi" w:hAnsiTheme="majorHAnsi" w:cs="Times New Roman"/>
        </w:rPr>
      </w:pPr>
      <w:r w:rsidRPr="006D04DC">
        <w:rPr>
          <w:rFonts w:asciiTheme="majorHAnsi" w:hAnsiTheme="majorHAnsi" w:cs="Times New Roman"/>
        </w:rPr>
        <w:t>We read lots of papers related to the analyze method of finding the core proteins in the exocytosis and endocytosis. The paper “Models of core/periphery structures” provide us the new sight of analyzing database. “rich-club” is a powerful method to analyze the core proteins (</w:t>
      </w:r>
      <w:r w:rsidR="00442D25" w:rsidRPr="006D04DC">
        <w:rPr>
          <w:rFonts w:asciiTheme="majorHAnsi" w:hAnsiTheme="majorHAnsi" w:cs="Times New Roman"/>
        </w:rPr>
        <w:t>Dennis</w:t>
      </w:r>
      <w:r w:rsidRPr="006D04DC">
        <w:rPr>
          <w:rFonts w:asciiTheme="majorHAnsi" w:hAnsiTheme="majorHAnsi" w:cs="Times New Roman"/>
        </w:rPr>
        <w:t xml:space="preserve">, </w:t>
      </w:r>
      <w:r w:rsidR="00442D25" w:rsidRPr="006D04DC">
        <w:rPr>
          <w:rFonts w:asciiTheme="majorHAnsi" w:hAnsiTheme="majorHAnsi" w:cs="Times New Roman"/>
        </w:rPr>
        <w:t>E.L.</w:t>
      </w:r>
      <w:r w:rsidRPr="006D04DC">
        <w:rPr>
          <w:rFonts w:asciiTheme="majorHAnsi" w:hAnsiTheme="majorHAnsi" w:cs="Times New Roman"/>
        </w:rPr>
        <w:t>,</w:t>
      </w:r>
      <w:r w:rsidR="00442D25" w:rsidRPr="006D04DC">
        <w:rPr>
          <w:rFonts w:asciiTheme="majorHAnsi" w:hAnsiTheme="majorHAnsi" w:cs="Times New Roman"/>
        </w:rPr>
        <w:t xml:space="preserve"> et al</w:t>
      </w:r>
      <w:r w:rsidRPr="006D04DC">
        <w:rPr>
          <w:rFonts w:asciiTheme="majorHAnsi" w:hAnsiTheme="majorHAnsi" w:cs="Times New Roman"/>
        </w:rPr>
        <w:t xml:space="preserve"> 2014; Zhou, W.-X,</w:t>
      </w:r>
      <w:r w:rsidR="00442D25" w:rsidRPr="006D04DC">
        <w:rPr>
          <w:rFonts w:asciiTheme="majorHAnsi" w:hAnsiTheme="majorHAnsi" w:cs="Times New Roman"/>
        </w:rPr>
        <w:t xml:space="preserve"> et al</w:t>
      </w:r>
      <w:r w:rsidRPr="006D04DC">
        <w:rPr>
          <w:rFonts w:asciiTheme="majorHAnsi" w:hAnsiTheme="majorHAnsi" w:cs="Times New Roman"/>
        </w:rPr>
        <w:t xml:space="preserve"> 2008; Caetano, T.S,</w:t>
      </w:r>
      <w:r w:rsidR="00442D25" w:rsidRPr="006D04DC">
        <w:rPr>
          <w:rFonts w:asciiTheme="majorHAnsi" w:hAnsiTheme="majorHAnsi" w:cs="Times New Roman"/>
        </w:rPr>
        <w:t xml:space="preserve"> et al,</w:t>
      </w:r>
      <w:r w:rsidRPr="006D04DC">
        <w:rPr>
          <w:rFonts w:asciiTheme="majorHAnsi" w:hAnsiTheme="majorHAnsi" w:cs="Times New Roman"/>
        </w:rPr>
        <w:t xml:space="preserve"> 2007). However, no paper use the “rich-club” concept to analyze the core proteins in exocytosis and endocytosis. Besides, we will use multiple measurements to find the core proteins and compare these proteins in spatial. We will use a new method to test our results, which is that we </w:t>
      </w:r>
      <w:r w:rsidR="001A4CFC" w:rsidRPr="006D04DC">
        <w:rPr>
          <w:rFonts w:asciiTheme="majorHAnsi" w:hAnsiTheme="majorHAnsi" w:cs="Times New Roman"/>
        </w:rPr>
        <w:t>use another secretory pathway proteins other than exocytosis and endocytosis to see if there are strong connection between these proteins and the core proteins in the exocytosis and endocytosis. All above, we use very new and meaningful methods to analyze our data.</w:t>
      </w:r>
    </w:p>
    <w:p w14:paraId="03AD5D04" w14:textId="6FE84CC8" w:rsidR="001A4CFC" w:rsidRPr="006D04DC" w:rsidRDefault="001A4CFC" w:rsidP="00484A38">
      <w:pPr>
        <w:spacing w:line="276" w:lineRule="auto"/>
        <w:rPr>
          <w:rFonts w:asciiTheme="majorHAnsi" w:eastAsia="Calibri" w:hAnsiTheme="majorHAnsi" w:cs="Times New Roman"/>
          <w:lang w:eastAsia="en-US"/>
        </w:rPr>
      </w:pPr>
      <w:r w:rsidRPr="006D04DC">
        <w:rPr>
          <w:rFonts w:asciiTheme="majorHAnsi" w:eastAsia="Calibri" w:hAnsiTheme="majorHAnsi" w:cs="Times New Roman"/>
          <w:lang w:eastAsia="en-US"/>
        </w:rPr>
        <w:t>We are the first one to use rich-club coefficient method to find the core proteins in the exocytosis and endocytosis. We are the first one to try to use multiple methods to analyze the whole exocytosis and endocytosis pathway regulation, from ER, Golgi, Endosome and plasma membrane. We are the first one to search the spatial connection between the core proteins we will find from the exocytosis and endocytosis database.</w:t>
      </w:r>
    </w:p>
    <w:p w14:paraId="1991D8F9" w14:textId="77777777" w:rsidR="00161295" w:rsidRPr="006D04DC" w:rsidRDefault="00161295" w:rsidP="00484A38">
      <w:pPr>
        <w:spacing w:line="276" w:lineRule="auto"/>
        <w:rPr>
          <w:rFonts w:asciiTheme="majorHAnsi" w:eastAsia="Calibri" w:hAnsiTheme="majorHAnsi" w:cs="Times New Roman"/>
          <w:lang w:eastAsia="en-US"/>
        </w:rPr>
      </w:pPr>
    </w:p>
    <w:p w14:paraId="35C3F74C" w14:textId="77777777" w:rsidR="0073710A" w:rsidRPr="006D04DC" w:rsidRDefault="0073710A" w:rsidP="00484A38">
      <w:pPr>
        <w:spacing w:line="276" w:lineRule="auto"/>
        <w:rPr>
          <w:rFonts w:asciiTheme="majorHAnsi" w:eastAsia="Calibri" w:hAnsiTheme="majorHAnsi" w:cs="Times New Roman"/>
          <w:lang w:eastAsia="en-US"/>
        </w:rPr>
      </w:pPr>
    </w:p>
    <w:p w14:paraId="0CBCDFC2" w14:textId="77777777" w:rsidR="00E674D2" w:rsidRPr="006D04DC" w:rsidRDefault="00E674D2" w:rsidP="00E674D2">
      <w:pPr>
        <w:rPr>
          <w:rFonts w:asciiTheme="majorHAnsi" w:hAnsiTheme="majorHAnsi" w:cs="Times New Roman"/>
          <w:b/>
        </w:rPr>
      </w:pPr>
      <w:r w:rsidRPr="006D04DC">
        <w:rPr>
          <w:rFonts w:asciiTheme="majorHAnsi" w:hAnsiTheme="majorHAnsi" w:cs="Times New Roman"/>
          <w:b/>
        </w:rPr>
        <w:lastRenderedPageBreak/>
        <w:t>Approach</w:t>
      </w:r>
    </w:p>
    <w:p w14:paraId="44E0C8E1" w14:textId="77777777" w:rsidR="00E674D2" w:rsidRPr="006D04DC" w:rsidRDefault="00E674D2" w:rsidP="00E674D2">
      <w:pPr>
        <w:rPr>
          <w:rFonts w:asciiTheme="majorHAnsi" w:hAnsiTheme="majorHAnsi" w:cs="Times New Roman"/>
        </w:rPr>
      </w:pPr>
      <w:r w:rsidRPr="006D04DC">
        <w:rPr>
          <w:rFonts w:asciiTheme="majorHAnsi" w:hAnsiTheme="majorHAnsi" w:cs="Times New Roman"/>
        </w:rPr>
        <w:t>The primary goal of this project is to determine the core proteins in the protein-protein interaction (PPI) network of exocytosis and endocytosis. In order to accomplish this goal, we will be using multiple strategies in order first infer the biological significance of the “core” proteins in this interaction network and then to determine what exactly these proteins are and what these protein’s functions are in relation to the processes of exocytosis and endocytosis.</w:t>
      </w:r>
    </w:p>
    <w:p w14:paraId="7E872A70" w14:textId="77777777" w:rsidR="00E674D2" w:rsidRPr="006D04DC" w:rsidRDefault="00E674D2" w:rsidP="00E674D2">
      <w:pPr>
        <w:rPr>
          <w:rFonts w:asciiTheme="majorHAnsi" w:hAnsiTheme="majorHAnsi" w:cs="Times New Roman"/>
          <w:i/>
        </w:rPr>
      </w:pPr>
      <w:r w:rsidRPr="006D04DC">
        <w:rPr>
          <w:rFonts w:asciiTheme="majorHAnsi" w:hAnsiTheme="majorHAnsi" w:cs="Times New Roman"/>
          <w:i/>
        </w:rPr>
        <w:t>Data Generation</w:t>
      </w:r>
    </w:p>
    <w:p w14:paraId="22740E90" w14:textId="77777777" w:rsidR="00E674D2" w:rsidRPr="006D04DC" w:rsidRDefault="00E674D2" w:rsidP="00E674D2">
      <w:pPr>
        <w:rPr>
          <w:rFonts w:asciiTheme="majorHAnsi" w:hAnsiTheme="majorHAnsi" w:cs="Times New Roman"/>
        </w:rPr>
      </w:pPr>
      <w:r w:rsidRPr="006D04DC">
        <w:rPr>
          <w:rFonts w:asciiTheme="majorHAnsi" w:hAnsiTheme="majorHAnsi" w:cs="Times New Roman"/>
        </w:rPr>
        <w:t>First and foremost, we will generate a PPI network consisting of proteins that function in either exocytosis, endocytosis, or in both processes</w:t>
      </w:r>
      <w:r w:rsidRPr="006D04DC">
        <w:rPr>
          <w:rFonts w:asciiTheme="majorHAnsi" w:hAnsiTheme="majorHAnsi" w:cs="Times New Roman"/>
          <w:i/>
        </w:rPr>
        <w:t>.</w:t>
      </w:r>
      <w:r w:rsidRPr="006D04DC">
        <w:rPr>
          <w:rFonts w:asciiTheme="majorHAnsi" w:hAnsiTheme="majorHAnsi" w:cs="Times New Roman"/>
        </w:rPr>
        <w:t xml:space="preserve"> First, the biologically relevant pathways (exocytosis and endocytosis) will be determined using the KEGG database</w:t>
      </w:r>
      <w:r w:rsidRPr="006D04DC">
        <w:rPr>
          <w:rFonts w:asciiTheme="majorHAnsi" w:hAnsiTheme="majorHAnsi" w:cs="Times New Roman"/>
        </w:rPr>
        <w:fldChar w:fldCharType="begin"/>
      </w:r>
      <w:r w:rsidRPr="006D04DC">
        <w:rPr>
          <w:rFonts w:asciiTheme="majorHAnsi" w:hAnsiTheme="majorHAnsi" w:cs="Times New Roman"/>
        </w:rPr>
        <w:instrText xml:space="preserve"> ADDIN ZOTERO_ITEM CSL_CITATION {"citationID":"15vfp2136d","properties":{"formattedCitation":"(Kanehisa and Goto, 2000)","plainCitation":"(Kanehisa and Goto, 2000)"},"citationItems":[{"id":524,"uris":["http://zotero.org/users/local/bcGP87uF/items/BSP29SST"],"uri":["http://zotero.org/users/local/bcGP87uF/items/BSP29SST"],"itemData":{"id":524,"type":"article-journal","title":"KEGG: kyoto encyclopedia of genes and genomes","container-title":"Nucleic Acids Research","page":"27-30","volume":"28","issue":"1","source":"PubMed","abstract":"KEGG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 genome.ad.jp/kegg/).","ISSN":"0305-1048","note":"PMID: 10592173\nPMCID: PMC102409","shortTitle":"KEGG","journalAbbreviation":"Nucleic Acids Res.","language":"eng","author":[{"family":"Kanehisa","given":"M."},{"family":"Goto","given":"S."}],"issued":{"date-parts":[["2000",1,1]]},"PMID":"10592173","PMCID":"PMC102409"}}],"schema":"https://github.com/citation-style-language/schema/raw/master/csl-citation.json"} </w:instrText>
      </w:r>
      <w:r w:rsidRPr="006D04DC">
        <w:rPr>
          <w:rFonts w:asciiTheme="majorHAnsi" w:hAnsiTheme="majorHAnsi" w:cs="Times New Roman"/>
        </w:rPr>
        <w:fldChar w:fldCharType="separate"/>
      </w:r>
      <w:r w:rsidRPr="006D04DC">
        <w:rPr>
          <w:rFonts w:asciiTheme="majorHAnsi" w:hAnsiTheme="majorHAnsi" w:cs="Times New Roman"/>
        </w:rPr>
        <w:t>(Kanehisa and Goto, 2000)</w:t>
      </w:r>
      <w:r w:rsidRPr="006D04DC">
        <w:rPr>
          <w:rFonts w:asciiTheme="majorHAnsi" w:hAnsiTheme="majorHAnsi" w:cs="Times New Roman"/>
        </w:rPr>
        <w:fldChar w:fldCharType="end"/>
      </w:r>
      <w:r w:rsidRPr="006D04DC">
        <w:rPr>
          <w:rFonts w:asciiTheme="majorHAnsi" w:hAnsiTheme="majorHAnsi" w:cs="Times New Roman"/>
        </w:rPr>
        <w:t xml:space="preserve">. Next, the proteins (and gene products) that make up these pathways will be identified and sent to the BIOGRID database </w:t>
      </w:r>
      <w:r w:rsidRPr="006D04DC">
        <w:rPr>
          <w:rFonts w:asciiTheme="majorHAnsi" w:hAnsiTheme="majorHAnsi" w:cs="Times New Roman"/>
        </w:rPr>
        <w:fldChar w:fldCharType="begin"/>
      </w:r>
      <w:r w:rsidRPr="006D04DC">
        <w:rPr>
          <w:rFonts w:asciiTheme="majorHAnsi" w:hAnsiTheme="majorHAnsi" w:cs="Times New Roman"/>
        </w:rPr>
        <w:instrText xml:space="preserve"> ADDIN ZOTERO_ITEM CSL_CITATION {"citationID":"a966hsd1c","properties":{"formattedCitation":"(Chatr-Aryamontri et al., 2015)","plainCitation":"(Chatr-Aryamontri et al., 2015)"},"citationItems":[{"id":526,"uris":["http://zotero.org/users/local/bcGP87uF/items/3TEKW9RN"],"uri":["http://zotero.org/users/local/bcGP87uF/items/3TEKW9RN"],"itemData":{"id":526,"type":"article-journal","title":"The BioGRID interaction database: 2015 update","container-title":"Nucleic Acids Research","page":"D470-478","volume":"43","issue":"Database issue","source":"PubMed","abstract":"The Biological General Repository for Interaction Datasets (BioGRID: http://thebiogrid.org) is an open access database that houses genetic and protein interactions curated from the primary biomedical literature for all major model organism species and humans. As of September 2014, the BioGRID contains 749,912 interactions as drawn from 43,149 publications that represent 30 model organisms. This interaction count represents a 50% increase compared to our previous 2013 BioGRID update. BioGRID data are freely distributed through partner model organism databases and meta-databases and are directly downloadable in a variety of formats. In addition to general curation of the published literature for the major model species, BioGRID undertakes themed curation projects in areas of particular relevance for biomedical sciences, such as the ubiquitin-proteasome system and various human disease-associated interaction networks. BioGRID curation is coordinated through an Interaction Management System (IMS) that facilitates the compilation interaction records through structured evidence codes, phenotype ontologies, and gene annotation. The BioGRID architecture has been improved in order to support a broader range of interaction and post-translational modification types, to allow the representation of more complex multi-gene/protein interactions, to account for cellular phenotypes through structured ontologies, to expedite curation through semi-automated text-mining approaches, and to enhance curation quality control.","DOI":"10.1093/nar/gku1204","ISSN":"1362-4962","note":"PMID: 25428363","shortTitle":"The BioGRID interaction database","journalAbbreviation":"Nucleic Acids Res.","language":"eng","author":[{"family":"Chatr-Aryamontri","given":"Andrew"},{"family":"Breitkreutz","given":"Bobby-Joe"},{"family":"Oughtred","given":"Rose"},{"family":"Boucher","given":"Lorrie"},{"family":"Heinicke","given":"Sven"},{"family":"Chen","given":"Daici"},{"family":"Stark","given":"Chris"},{"family":"Breitkreutz","given":"Ashton"},{"family":"Kolas","given":"Nadine"},{"family":"O'Donnell","given":"Lara"},{"family":"Reguly","given":"Teresa"},{"family":"Nixon","given":"Julie"},{"family":"Ramage","given":"Lindsay"},{"family":"Winter","given":"Andrew"},{"family":"Sellam","given":"Adnane"},{"family":"Chang","given":"Christie"},{"family":"Hirschman","given":"Jodi"},{"family":"Theesfeld","given":"Chandra"},{"family":"Rust","given":"Jennifer"},{"family":"Livstone","given":"Michael S."},{"family":"Dolinski","given":"Kara"},{"family":"Tyers","given":"Mike"}],"issued":{"date-parts":[["2015",1]]},"PMID":"25428363"}}],"schema":"https://github.com/citation-style-language/schema/raw/master/csl-citation.json"} </w:instrText>
      </w:r>
      <w:r w:rsidRPr="006D04DC">
        <w:rPr>
          <w:rFonts w:asciiTheme="majorHAnsi" w:hAnsiTheme="majorHAnsi" w:cs="Times New Roman"/>
        </w:rPr>
        <w:fldChar w:fldCharType="separate"/>
      </w:r>
      <w:r w:rsidRPr="006D04DC">
        <w:rPr>
          <w:rFonts w:asciiTheme="majorHAnsi" w:hAnsiTheme="majorHAnsi" w:cs="Times New Roman"/>
        </w:rPr>
        <w:t>(Chatr-Aryamontri et al., 2015)</w:t>
      </w:r>
      <w:r w:rsidRPr="006D04DC">
        <w:rPr>
          <w:rFonts w:asciiTheme="majorHAnsi" w:hAnsiTheme="majorHAnsi" w:cs="Times New Roman"/>
        </w:rPr>
        <w:fldChar w:fldCharType="end"/>
      </w:r>
      <w:r w:rsidRPr="006D04DC">
        <w:rPr>
          <w:rFonts w:asciiTheme="majorHAnsi" w:hAnsiTheme="majorHAnsi" w:cs="Times New Roman"/>
        </w:rPr>
        <w:t>. The interactions between these proteins will then be constructed into a single PPI network.</w:t>
      </w:r>
    </w:p>
    <w:p w14:paraId="595F7829" w14:textId="77777777" w:rsidR="00E674D2" w:rsidRPr="006D04DC" w:rsidRDefault="00E674D2" w:rsidP="00E674D2">
      <w:pPr>
        <w:rPr>
          <w:rFonts w:asciiTheme="majorHAnsi" w:hAnsiTheme="majorHAnsi" w:cs="Times New Roman"/>
          <w:i/>
        </w:rPr>
      </w:pPr>
      <w:r w:rsidRPr="006D04DC">
        <w:rPr>
          <w:rFonts w:asciiTheme="majorHAnsi" w:hAnsiTheme="majorHAnsi" w:cs="Times New Roman"/>
          <w:i/>
        </w:rPr>
        <w:t>Rich-Club Analysis</w:t>
      </w:r>
    </w:p>
    <w:p w14:paraId="3E91B288" w14:textId="77777777" w:rsidR="00E674D2" w:rsidRPr="006D04DC" w:rsidRDefault="00E674D2" w:rsidP="00E674D2">
      <w:pPr>
        <w:rPr>
          <w:rFonts w:asciiTheme="majorHAnsi" w:hAnsiTheme="majorHAnsi" w:cs="Times New Roman"/>
        </w:rPr>
      </w:pPr>
      <w:r w:rsidRPr="006D04DC">
        <w:rPr>
          <w:rFonts w:asciiTheme="majorHAnsi" w:hAnsiTheme="majorHAnsi" w:cs="Times New Roman"/>
          <w:noProof/>
          <w:lang w:eastAsia="en-US"/>
        </w:rPr>
        <mc:AlternateContent>
          <mc:Choice Requires="wps">
            <w:drawing>
              <wp:anchor distT="45720" distB="45720" distL="114300" distR="114300" simplePos="0" relativeHeight="251659264" behindDoc="0" locked="0" layoutInCell="1" allowOverlap="1" wp14:anchorId="271B500D" wp14:editId="5DDADCEF">
                <wp:simplePos x="0" y="0"/>
                <wp:positionH relativeFrom="column">
                  <wp:posOffset>5514975</wp:posOffset>
                </wp:positionH>
                <wp:positionV relativeFrom="paragraph">
                  <wp:posOffset>620395</wp:posOffset>
                </wp:positionV>
                <wp:extent cx="381000" cy="285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5750"/>
                        </a:xfrm>
                        <a:prstGeom prst="rect">
                          <a:avLst/>
                        </a:prstGeom>
                        <a:solidFill>
                          <a:srgbClr val="FFFFFF"/>
                        </a:solidFill>
                        <a:ln w="9525">
                          <a:solidFill>
                            <a:schemeClr val="bg1"/>
                          </a:solidFill>
                          <a:miter lim="800000"/>
                          <a:headEnd/>
                          <a:tailEnd/>
                        </a:ln>
                      </wps:spPr>
                      <wps:txbx>
                        <w:txbxContent>
                          <w:p w14:paraId="64BB270C" w14:textId="77777777" w:rsidR="00E674D2" w:rsidRDefault="00E674D2" w:rsidP="00E674D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1B500D" id="_x0000_t202" coordsize="21600,21600" o:spt="202" path="m,l,21600r21600,l21600,xe">
                <v:stroke joinstyle="miter"/>
                <v:path gradientshapeok="t" o:connecttype="rect"/>
              </v:shapetype>
              <v:shape id="Text Box 2" o:spid="_x0000_s1026" type="#_x0000_t202" style="position:absolute;margin-left:434.25pt;margin-top:48.85pt;width:30pt;height: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" strokecolor="white [3212]">
                <v:textbox>
                  <w:txbxContent>
                    <w:p w14:paraId="64BB270C" w14:textId="77777777" w:rsidR="00E674D2" w:rsidRDefault="00E674D2" w:rsidP="00E674D2">
                      <w:r>
                        <w:t>(1)</w:t>
                      </w:r>
                    </w:p>
                  </w:txbxContent>
                </v:textbox>
                <w10:wrap type="square"/>
              </v:shape>
            </w:pict>
          </mc:Fallback>
        </mc:AlternateContent>
      </w:r>
      <w:r w:rsidRPr="006D04DC">
        <w:rPr>
          <w:rFonts w:asciiTheme="majorHAnsi" w:hAnsiTheme="majorHAnsi" w:cs="Times New Roman"/>
        </w:rPr>
        <w:t>In order to determine the biological significance of the “core” proteins in our full PPI network, it is necessary to utilize network analysis. One measure of determining the significance of the “core” nodes in an undirected network is called the rich-club coefficient. This measure is described by the equation,</w:t>
      </w:r>
      <w:r w:rsidRPr="006D04DC">
        <w:rPr>
          <w:rFonts w:asciiTheme="majorHAnsi" w:hAnsiTheme="majorHAnsi" w:cs="Times New Roman"/>
        </w:rPr>
        <w:br/>
      </w:r>
      <m:oMathPara>
        <m:oMath>
          <m:r>
            <w:rPr>
              <w:rFonts w:ascii="Cambria Math" w:hAnsi="Cambria Math" w:cs="Times New Roman"/>
            </w:rPr>
            <m:t>ϕ</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&gt;k</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&gt;k</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&gt;k</m:t>
                      </m:r>
                    </m:sub>
                  </m:sSub>
                  <m:r>
                    <w:rPr>
                      <w:rFonts w:ascii="Cambria Math" w:hAnsi="Cambria Math" w:cs="Times New Roman"/>
                    </w:rPr>
                    <m:t>-1</m:t>
                  </m:r>
                </m:e>
              </m:d>
            </m:den>
          </m:f>
        </m:oMath>
      </m:oMathPara>
    </w:p>
    <w:p w14:paraId="767AEBFC" w14:textId="32ADA833" w:rsidR="00E674D2" w:rsidRPr="006D04DC" w:rsidRDefault="00E674D2" w:rsidP="00E674D2">
      <w:pPr>
        <w:rPr>
          <w:rFonts w:asciiTheme="majorHAnsi" w:hAnsiTheme="majorHAnsi" w:cs="Times New Roman"/>
        </w:rPr>
      </w:pPr>
      <w:r w:rsidRPr="006D04DC">
        <w:rPr>
          <w:rFonts w:asciiTheme="majorHAnsi" w:hAnsiTheme="majorHAnsi" w:cs="Times New Roman"/>
          <w:noProof/>
          <w:lang w:eastAsia="en-US"/>
        </w:rPr>
        <mc:AlternateContent>
          <mc:Choice Requires="wps">
            <w:drawing>
              <wp:anchor distT="45720" distB="45720" distL="114300" distR="114300" simplePos="0" relativeHeight="251660288" behindDoc="0" locked="0" layoutInCell="1" allowOverlap="1" wp14:anchorId="305AB157" wp14:editId="22521B64">
                <wp:simplePos x="0" y="0"/>
                <wp:positionH relativeFrom="column">
                  <wp:posOffset>5495925</wp:posOffset>
                </wp:positionH>
                <wp:positionV relativeFrom="paragraph">
                  <wp:posOffset>1543685</wp:posOffset>
                </wp:positionV>
                <wp:extent cx="390525" cy="3238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23850"/>
                        </a:xfrm>
                        <a:prstGeom prst="rect">
                          <a:avLst/>
                        </a:prstGeom>
                        <a:solidFill>
                          <a:srgbClr val="FFFFFF"/>
                        </a:solidFill>
                        <a:ln w="9525">
                          <a:solidFill>
                            <a:schemeClr val="bg1"/>
                          </a:solidFill>
                          <a:miter lim="800000"/>
                          <a:headEnd/>
                          <a:tailEnd/>
                        </a:ln>
                      </wps:spPr>
                      <wps:txbx>
                        <w:txbxContent>
                          <w:p w14:paraId="7AC9C089" w14:textId="77777777" w:rsidR="00E674D2" w:rsidRDefault="00E674D2" w:rsidP="00E674D2">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AB157" id="_x0000_s1027" type="#_x0000_t202" style="position:absolute;margin-left:432.75pt;margin-top:121.55pt;width:30.75pt;height:2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" strokecolor="white [3212]">
                <v:textbox>
                  <w:txbxContent>
                    <w:p w14:paraId="7AC9C089" w14:textId="77777777" w:rsidR="00E674D2" w:rsidRDefault="00E674D2" w:rsidP="00E674D2">
                      <w:r>
                        <w:t>(2)</w:t>
                      </w:r>
                    </w:p>
                  </w:txbxContent>
                </v:textbox>
                <w10:wrap type="square"/>
              </v:shape>
            </w:pict>
          </mc:Fallback>
        </mc:AlternateContent>
      </w:r>
      <w:r w:rsidRPr="006D04DC">
        <w:rPr>
          <w:rFonts w:asciiTheme="majorHAnsi" w:hAnsiTheme="majorHAnsi" w:cs="Times New Roman"/>
        </w:rPr>
        <w:t xml:space="preserve">where </w:t>
      </w:r>
      <m:oMath>
        <m:r>
          <w:rPr>
            <w:rFonts w:ascii="Cambria Math" w:hAnsi="Cambria Math" w:cs="Times New Roman"/>
          </w:rPr>
          <m:t>ϕ(k)</m:t>
        </m:r>
      </m:oMath>
      <w:r w:rsidRPr="006D04DC">
        <w:rPr>
          <w:rFonts w:asciiTheme="majorHAnsi" w:hAnsiTheme="majorHAnsi" w:cs="Times New Roman"/>
        </w:rPr>
        <w:t xml:space="preserve"> describes the value of the rich-club coefficient at the specified value of </w:t>
      </w:r>
      <m:oMath>
        <m:r>
          <w:rPr>
            <w:rFonts w:ascii="Cambria Math" w:hAnsi="Cambria Math" w:cs="Times New Roman"/>
          </w:rPr>
          <m:t>k</m:t>
        </m:r>
      </m:oMath>
      <w:r w:rsidRPr="006D04DC">
        <w:rPr>
          <w:rFonts w:asciiTheme="majorHAnsi" w:hAnsiTheme="majorHAnsi"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&gt;k</m:t>
            </m:r>
          </m:sub>
        </m:sSub>
      </m:oMath>
      <w:r w:rsidRPr="006D04DC">
        <w:rPr>
          <w:rFonts w:asciiTheme="majorHAnsi" w:hAnsiTheme="majorHAnsi" w:cs="Times New Roman"/>
        </w:rPr>
        <w:t xml:space="preserve"> is the number of nodes with degree greater than </w:t>
      </w:r>
      <m:oMath>
        <m:r>
          <w:rPr>
            <w:rFonts w:ascii="Cambria Math" w:hAnsi="Cambria Math" w:cs="Times New Roman"/>
          </w:rPr>
          <m:t>k</m:t>
        </m:r>
      </m:oMath>
      <w:r w:rsidRPr="006D04DC">
        <w:rPr>
          <w:rFonts w:asciiTheme="majorHAnsi" w:hAnsiTheme="majorHAnsi" w:cs="Times New Roman"/>
        </w:rPr>
        <w:t xml:space="preserve">, and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&gt;k</m:t>
            </m:r>
          </m:sub>
        </m:sSub>
      </m:oMath>
      <w:r w:rsidRPr="006D04DC">
        <w:rPr>
          <w:rFonts w:asciiTheme="majorHAnsi" w:hAnsiTheme="majorHAnsi" w:cs="Times New Roman"/>
        </w:rPr>
        <w:t xml:space="preserve"> is the total number of edges of the nodes in the set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&gt;k</m:t>
            </m:r>
          </m:sub>
        </m:sSub>
      </m:oMath>
      <w:r w:rsidRPr="006D04DC">
        <w:rPr>
          <w:rFonts w:asciiTheme="majorHAnsi" w:hAnsiTheme="majorHAnsi" w:cs="Times New Roman"/>
        </w:rPr>
        <w:t xml:space="preserve">. Mathematically, this coefficient becomes identical to the more commonly used clustering coefficient if it is only applied on the subset of nodes with degree greater than </w:t>
      </w:r>
      <m:oMath>
        <m:r>
          <w:rPr>
            <w:rFonts w:ascii="Cambria Math" w:hAnsi="Cambria Math" w:cs="Times New Roman"/>
          </w:rPr>
          <m:t>k</m:t>
        </m:r>
      </m:oMath>
      <w:r w:rsidRPr="006D04DC">
        <w:rPr>
          <w:rFonts w:asciiTheme="majorHAnsi" w:hAnsiTheme="majorHAnsi" w:cs="Times New Roman"/>
        </w:rPr>
        <w:fldChar w:fldCharType="begin"/>
      </w:r>
      <w:r w:rsidRPr="006D04DC">
        <w:rPr>
          <w:rFonts w:asciiTheme="majorHAnsi" w:hAnsiTheme="majorHAnsi" w:cs="Times New Roman"/>
        </w:rPr>
        <w:instrText xml:space="preserve"> ADDIN ZOTERO_ITEM CSL_CITATION {"citationID":"1ak12isqpk","properties":{"formattedCitation":"(Colizza et al.)","plainCitation":"(Colizza et al.)"},"citationItems":[{"id":476,"uris":["http://zotero.org/users/local/bcGP87uF/items/7Q7G3CPV"],"uri":["http://zotero.org/users/local/bcGP87uF/items/7Q7G3CPV"],"itemData":{"id":476,"type":"article-journal","title":"Detecting rich-club ordering in complex networks","container-title":"Nature Physics","page":"110-115","volume":"2","author":[{"family":"Colizza","given":"V"},{"family":"Flammini","given":"M"},{"family":"Serrano","given":"A"},{"family":"Vespignani","given":"A"}]}}],"schema":"https://github.com/citation-style-language/schema/raw/master/csl-citation.json"} </w:instrText>
      </w:r>
      <w:r w:rsidRPr="006D04DC">
        <w:rPr>
          <w:rFonts w:asciiTheme="majorHAnsi" w:hAnsiTheme="majorHAnsi" w:cs="Times New Roman"/>
        </w:rPr>
        <w:fldChar w:fldCharType="separate"/>
      </w:r>
      <w:r w:rsidRPr="006D04DC">
        <w:rPr>
          <w:rFonts w:asciiTheme="majorHAnsi" w:hAnsiTheme="majorHAnsi" w:cs="Times New Roman"/>
        </w:rPr>
        <w:t>(Colizza et al.</w:t>
      </w:r>
      <w:r w:rsidR="00442D25" w:rsidRPr="006D04DC">
        <w:rPr>
          <w:rFonts w:asciiTheme="majorHAnsi" w:hAnsiTheme="majorHAnsi" w:cs="Times New Roman"/>
        </w:rPr>
        <w:t xml:space="preserve"> 2006</w:t>
      </w:r>
      <w:r w:rsidRPr="006D04DC">
        <w:rPr>
          <w:rFonts w:asciiTheme="majorHAnsi" w:hAnsiTheme="majorHAnsi" w:cs="Times New Roman"/>
        </w:rPr>
        <w:t>)</w:t>
      </w:r>
      <w:r w:rsidRPr="006D04DC">
        <w:rPr>
          <w:rFonts w:asciiTheme="majorHAnsi" w:hAnsiTheme="majorHAnsi" w:cs="Times New Roman"/>
        </w:rPr>
        <w:fldChar w:fldCharType="end"/>
      </w:r>
      <w:r w:rsidRPr="006D04DC">
        <w:rPr>
          <w:rFonts w:asciiTheme="majorHAnsi" w:hAnsiTheme="majorHAnsi" w:cs="Times New Roman"/>
        </w:rPr>
        <w:t xml:space="preserve">. However, there is an important failing of this measure since it is impossible to determine its significance without any comparison to some other network </w:t>
      </w:r>
      <w:r w:rsidRPr="006D04DC">
        <w:rPr>
          <w:rFonts w:asciiTheme="majorHAnsi" w:hAnsiTheme="majorHAnsi" w:cs="Times New Roman"/>
        </w:rPr>
        <w:fldChar w:fldCharType="begin"/>
      </w:r>
      <w:r w:rsidRPr="006D04DC">
        <w:rPr>
          <w:rFonts w:asciiTheme="majorHAnsi" w:hAnsiTheme="majorHAnsi" w:cs="Times New Roman"/>
        </w:rPr>
        <w:instrText xml:space="preserve"> ADDIN ZOTERO_ITEM CSL_CITATION {"citationID":"1kree3qfao","properties":{"formattedCitation":"(Jiang and Zhou, 2008)","plainCitation":"(Jiang and Zhou, 2008)"},"citationItems":[{"id":475,"uris":["http://zotero.org/users/local/bcGP87uF/items/XBAHSTN2"],"uri":["http://zotero.org/users/local/bcGP87uF/items/XBAHSTN2"],"itemData":{"id":475,"type":"article-journal","title":"Statistical significance of rich-club phenomena in complex networks","container-title":"New Journal of Physics","volume":"10","author":[{"family":"Jiang","given":"Zhi-Qiang"},{"family":"Zhou","given":"Wei-Xing"}],"issued":{"date-parts":[["2008",4]]}}}],"schema":"https://github.com/citation-style-language/schema/raw/master/csl-citation.json"} </w:instrText>
      </w:r>
      <w:r w:rsidRPr="006D04DC">
        <w:rPr>
          <w:rFonts w:asciiTheme="majorHAnsi" w:hAnsiTheme="majorHAnsi" w:cs="Times New Roman"/>
        </w:rPr>
        <w:fldChar w:fldCharType="separate"/>
      </w:r>
      <w:r w:rsidRPr="006D04DC">
        <w:rPr>
          <w:rFonts w:asciiTheme="majorHAnsi" w:hAnsiTheme="majorHAnsi" w:cs="Times New Roman"/>
        </w:rPr>
        <w:t>(Jiang and Zhou, 2008)</w:t>
      </w:r>
      <w:r w:rsidRPr="006D04DC">
        <w:rPr>
          <w:rFonts w:asciiTheme="majorHAnsi" w:hAnsiTheme="majorHAnsi" w:cs="Times New Roman"/>
        </w:rPr>
        <w:fldChar w:fldCharType="end"/>
      </w:r>
      <w:r w:rsidRPr="006D04DC">
        <w:rPr>
          <w:rFonts w:asciiTheme="majorHAnsi" w:hAnsiTheme="majorHAnsi" w:cs="Times New Roman"/>
        </w:rPr>
        <w:t xml:space="preserve">. An alternative rich-club coefficient has been developed, and utilizes the old version but also calculates it for “maximally random” networks, thus normalizing its value against all other networks with the same degree distribution </w:t>
      </w:r>
      <w:r w:rsidRPr="006D04DC">
        <w:rPr>
          <w:rFonts w:asciiTheme="majorHAnsi" w:hAnsiTheme="majorHAnsi" w:cs="Times New Roman"/>
        </w:rPr>
        <w:fldChar w:fldCharType="begin"/>
      </w:r>
      <w:r w:rsidRPr="006D04DC">
        <w:rPr>
          <w:rFonts w:asciiTheme="majorHAnsi" w:hAnsiTheme="majorHAnsi" w:cs="Times New Roman"/>
        </w:rPr>
        <w:instrText xml:space="preserve"> ADDIN ZOTERO_ITEM CSL_CITATION {"citationID":"4o593a2j","properties":{"formattedCitation":"(McAuley et al., 2007)","plainCitation":"(McAuley et al., 2007)"},"citationItems":[{"id":472,"uris":["http://zotero.org/users/local/bcGP87uF/items/4PKCKJH4"],"uri":["http://zotero.org/users/local/bcGP87uF/items/4PKCKJH4"],"itemData":{"id":472,"type":"article-journal","title":"Rich-club phenomenon across complex network hierarchies","container-title":"Applied Physics Letters","page":"084103","volume":"91","issue":"8","source":"CrossRef","DOI":"10.1063/1.2773951","ISSN":"00036951","language":"en","author":[{"family":"McAuley","given":"Julian J."},{"family":"da Fontoura Costa","given":"Luciano"},{"family":"Caetano","given":"Tibério S."}],"issued":{"date-parts":[["2007"]]},"accessed":{"date-parts":[["2015",3,16]]}}}],"schema":"https://github.com/citation-style-language/schema/raw/master/csl-citation.json"} </w:instrText>
      </w:r>
      <w:r w:rsidRPr="006D04DC">
        <w:rPr>
          <w:rFonts w:asciiTheme="majorHAnsi" w:hAnsiTheme="majorHAnsi" w:cs="Times New Roman"/>
        </w:rPr>
        <w:fldChar w:fldCharType="separate"/>
      </w:r>
      <w:r w:rsidRPr="006D04DC">
        <w:rPr>
          <w:rFonts w:asciiTheme="majorHAnsi" w:hAnsiTheme="majorHAnsi" w:cs="Times New Roman"/>
        </w:rPr>
        <w:t>(McAuley et al., 2007)</w:t>
      </w:r>
      <w:r w:rsidRPr="006D04DC">
        <w:rPr>
          <w:rFonts w:asciiTheme="majorHAnsi" w:hAnsiTheme="majorHAnsi" w:cs="Times New Roman"/>
        </w:rPr>
        <w:fldChar w:fldCharType="end"/>
      </w:r>
      <w:r w:rsidRPr="006D04DC">
        <w:rPr>
          <w:rFonts w:asciiTheme="majorHAnsi" w:hAnsiTheme="majorHAnsi" w:cs="Times New Roman"/>
        </w:rPr>
        <w:t>. This measure is described by the equation,</w:t>
      </w:r>
      <w:r w:rsidRPr="006D04DC">
        <w:rPr>
          <w:rFonts w:asciiTheme="majorHAnsi" w:hAnsiTheme="majorHAnsi" w:cs="Times New Roman"/>
        </w:rPr>
        <w:br/>
      </w:r>
      <m:oMathPara>
        <m:oMath>
          <m:r>
            <w:rPr>
              <w:rFonts w:ascii="Cambria Math" w:hAnsi="Cambria Math" w:cs="Times New Roman"/>
            </w:rPr>
            <m:t>ρ</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ϕ</m:t>
              </m:r>
              <m:d>
                <m:dPr>
                  <m:ctrlPr>
                    <w:rPr>
                      <w:rFonts w:ascii="Cambria Math" w:hAnsi="Cambria Math" w:cs="Times New Roman"/>
                      <w:i/>
                    </w:rPr>
                  </m:ctrlPr>
                </m:dPr>
                <m:e>
                  <m:r>
                    <w:rPr>
                      <w:rFonts w:ascii="Cambria Math" w:hAnsi="Cambria Math" w:cs="Times New Roman"/>
                    </w:rPr>
                    <m:t>k</m:t>
                  </m:r>
                </m:e>
              </m:d>
            </m:num>
            <m:den>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ran</m:t>
                  </m:r>
                </m:sub>
              </m:sSub>
              <m:d>
                <m:dPr>
                  <m:ctrlPr>
                    <w:rPr>
                      <w:rFonts w:ascii="Cambria Math" w:hAnsi="Cambria Math" w:cs="Times New Roman"/>
                      <w:i/>
                    </w:rPr>
                  </m:ctrlPr>
                </m:dPr>
                <m:e>
                  <m:r>
                    <w:rPr>
                      <w:rFonts w:ascii="Cambria Math" w:hAnsi="Cambria Math" w:cs="Times New Roman"/>
                    </w:rPr>
                    <m:t>k</m:t>
                  </m:r>
                </m:e>
              </m:d>
            </m:den>
          </m:f>
        </m:oMath>
      </m:oMathPara>
    </w:p>
    <w:p w14:paraId="64BC27EB" w14:textId="77777777" w:rsidR="00E674D2" w:rsidRPr="006D04DC" w:rsidRDefault="00E674D2" w:rsidP="00E674D2">
      <w:pPr>
        <w:rPr>
          <w:rFonts w:asciiTheme="majorHAnsi" w:hAnsiTheme="majorHAnsi" w:cs="Times New Roman"/>
        </w:rPr>
      </w:pPr>
      <w:r w:rsidRPr="006D04DC">
        <w:rPr>
          <w:rFonts w:asciiTheme="majorHAnsi" w:hAnsiTheme="majorHAnsi" w:cs="Times New Roman"/>
        </w:rPr>
        <w:t xml:space="preserve">where </w:t>
      </w:r>
      <m:oMath>
        <m:r>
          <w:rPr>
            <w:rFonts w:ascii="Cambria Math" w:hAnsi="Cambria Math" w:cs="Times New Roman"/>
          </w:rPr>
          <m:t>ϕ</m:t>
        </m:r>
        <m:d>
          <m:dPr>
            <m:ctrlPr>
              <w:rPr>
                <w:rFonts w:ascii="Cambria Math" w:hAnsi="Cambria Math" w:cs="Times New Roman"/>
                <w:i/>
              </w:rPr>
            </m:ctrlPr>
          </m:dPr>
          <m:e>
            <m:r>
              <w:rPr>
                <w:rFonts w:ascii="Cambria Math" w:hAnsi="Cambria Math" w:cs="Times New Roman"/>
              </w:rPr>
              <m:t>k</m:t>
            </m:r>
          </m:e>
        </m:d>
      </m:oMath>
      <w:r w:rsidRPr="006D04DC">
        <w:rPr>
          <w:rFonts w:asciiTheme="majorHAnsi" w:hAnsiTheme="majorHAnsi" w:cs="Times New Roman"/>
        </w:rPr>
        <w:t xml:space="preserve"> is described in Eq. 1, and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ran</m:t>
            </m:r>
          </m:sub>
        </m:sSub>
        <m:d>
          <m:dPr>
            <m:ctrlPr>
              <w:rPr>
                <w:rFonts w:ascii="Cambria Math" w:hAnsi="Cambria Math" w:cs="Times New Roman"/>
                <w:i/>
              </w:rPr>
            </m:ctrlPr>
          </m:dPr>
          <m:e>
            <m:r>
              <w:rPr>
                <w:rFonts w:ascii="Cambria Math" w:hAnsi="Cambria Math" w:cs="Times New Roman"/>
              </w:rPr>
              <m:t>k</m:t>
            </m:r>
          </m:e>
        </m:d>
      </m:oMath>
      <w:r w:rsidRPr="006D04DC">
        <w:rPr>
          <w:rFonts w:asciiTheme="majorHAnsi" w:hAnsiTheme="majorHAnsi" w:cs="Times New Roman"/>
        </w:rPr>
        <w:t xml:space="preserve"> is calculated using Eq. 1 but over 100 random networks generated from the original network utilizing an edge-switching algorithm. This edge-switching algorithm preserves the same degree structure of the network while producing a random network, and is the standard for quickly generating random graphs with similar qualities to the original graph. Finally,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ran</m:t>
            </m:r>
          </m:sub>
        </m:sSub>
        <m:d>
          <m:dPr>
            <m:ctrlPr>
              <w:rPr>
                <w:rFonts w:ascii="Cambria Math" w:hAnsi="Cambria Math" w:cs="Times New Roman"/>
                <w:i/>
              </w:rPr>
            </m:ctrlPr>
          </m:dPr>
          <m:e>
            <m:r>
              <w:rPr>
                <w:rFonts w:ascii="Cambria Math" w:hAnsi="Cambria Math" w:cs="Times New Roman"/>
              </w:rPr>
              <m:t>k</m:t>
            </m:r>
          </m:e>
        </m:d>
      </m:oMath>
      <w:r w:rsidRPr="006D04DC">
        <w:rPr>
          <w:rFonts w:asciiTheme="majorHAnsi" w:hAnsiTheme="majorHAnsi" w:cs="Times New Roman"/>
        </w:rPr>
        <w:t xml:space="preserve"> is found by taking the mean of the values of </w:t>
      </w:r>
      <m:oMath>
        <m:r>
          <w:rPr>
            <w:rFonts w:ascii="Cambria Math" w:hAnsi="Cambria Math" w:cs="Times New Roman"/>
          </w:rPr>
          <m:t>ϕ</m:t>
        </m:r>
        <m:d>
          <m:dPr>
            <m:ctrlPr>
              <w:rPr>
                <w:rFonts w:ascii="Cambria Math" w:hAnsi="Cambria Math" w:cs="Times New Roman"/>
                <w:i/>
              </w:rPr>
            </m:ctrlPr>
          </m:dPr>
          <m:e>
            <m:r>
              <w:rPr>
                <w:rFonts w:ascii="Cambria Math" w:hAnsi="Cambria Math" w:cs="Times New Roman"/>
              </w:rPr>
              <m:t>k</m:t>
            </m:r>
          </m:e>
        </m:d>
      </m:oMath>
      <w:r w:rsidRPr="006D04DC">
        <w:rPr>
          <w:rFonts w:asciiTheme="majorHAnsi" w:hAnsiTheme="majorHAnsi" w:cs="Times New Roman"/>
        </w:rPr>
        <w:t xml:space="preserve"> for all 100 random networks. This allows calculation of the normalized rich-club coefficient </w:t>
      </w:r>
      <m:oMath>
        <m:r>
          <w:rPr>
            <w:rFonts w:ascii="Cambria Math" w:hAnsi="Cambria Math" w:cs="Times New Roman"/>
          </w:rPr>
          <m:t>ρ(k)</m:t>
        </m:r>
      </m:oMath>
      <w:r w:rsidRPr="006D04DC">
        <w:rPr>
          <w:rFonts w:asciiTheme="majorHAnsi" w:hAnsiTheme="majorHAnsi" w:cs="Times New Roman"/>
        </w:rPr>
        <w:fldChar w:fldCharType="begin"/>
      </w:r>
      <w:r w:rsidRPr="006D04DC">
        <w:rPr>
          <w:rFonts w:asciiTheme="majorHAnsi" w:hAnsiTheme="majorHAnsi" w:cs="Times New Roman"/>
        </w:rPr>
        <w:instrText xml:space="preserve"> ADDIN ZOTERO_ITEM CSL_CITATION {"citationID":"9tk96uap","properties":{"formattedCitation":"(McAuley et al., 2007)","plainCitation":"(McAuley et al., 2007)"},"citationItems":[{"id":472,"uris":["http://zotero.org/users/local/bcGP87uF/items/4PKCKJH4"],"uri":["http://zotero.org/users/local/bcGP87uF/items/4PKCKJH4"],"itemData":{"id":472,"type":"article-journal","title":"Rich-club phenomenon across complex network hierarchies","container-title":"Applied Physics Letters","page":"084103","volume":"91","issue":"8","source":"CrossRef","DOI":"10.1063/1.2773951","ISSN":"00036951","language":"en","author":[{"family":"McAuley","given":"Julian J."},{"family":"da Fontoura Costa","given":"Luciano"},{"family":"Caetano","given":"Tibério S."}],"issued":{"date-parts":[["2007"]]},"accessed":{"date-parts":[["2015",3,16]]}}}],"schema":"https://github.com/citation-style-language/schema/raw/master/csl-citation.json"} </w:instrText>
      </w:r>
      <w:r w:rsidRPr="006D04DC">
        <w:rPr>
          <w:rFonts w:asciiTheme="majorHAnsi" w:hAnsiTheme="majorHAnsi" w:cs="Times New Roman"/>
        </w:rPr>
        <w:fldChar w:fldCharType="separate"/>
      </w:r>
      <w:r w:rsidRPr="006D04DC">
        <w:rPr>
          <w:rFonts w:asciiTheme="majorHAnsi" w:hAnsiTheme="majorHAnsi" w:cs="Times New Roman"/>
        </w:rPr>
        <w:t>(McAuley et al., 2007)</w:t>
      </w:r>
      <w:r w:rsidRPr="006D04DC">
        <w:rPr>
          <w:rFonts w:asciiTheme="majorHAnsi" w:hAnsiTheme="majorHAnsi" w:cs="Times New Roman"/>
        </w:rPr>
        <w:fldChar w:fldCharType="end"/>
      </w:r>
      <w:r w:rsidRPr="006D04DC">
        <w:rPr>
          <w:rFonts w:asciiTheme="majorHAnsi" w:hAnsiTheme="majorHAnsi" w:cs="Times New Roman"/>
        </w:rPr>
        <w:t xml:space="preserve">. </w:t>
      </w:r>
    </w:p>
    <w:p w14:paraId="21544880" w14:textId="232A8E9B" w:rsidR="00E674D2" w:rsidRPr="006D04DC" w:rsidRDefault="00E674D2" w:rsidP="00E674D2">
      <w:pPr>
        <w:rPr>
          <w:rFonts w:asciiTheme="majorHAnsi" w:hAnsiTheme="majorHAnsi" w:cs="Times New Roman"/>
        </w:rPr>
      </w:pPr>
      <w:r w:rsidRPr="006D04DC">
        <w:rPr>
          <w:rFonts w:asciiTheme="majorHAnsi" w:hAnsiTheme="majorHAnsi" w:cs="Times New Roman"/>
        </w:rPr>
        <w:t xml:space="preserve">The next step in our analysis is to analyze the value of the rich-club coefficient function and to assess its value biologically. In most of the literature, a value of </w:t>
      </w:r>
      <m:oMath>
        <m:r>
          <w:rPr>
            <w:rFonts w:ascii="Cambria Math" w:hAnsi="Cambria Math" w:cs="Times New Roman"/>
          </w:rPr>
          <m:t>ρ(k)</m:t>
        </m:r>
      </m:oMath>
      <w:r w:rsidRPr="006D04DC">
        <w:rPr>
          <w:rFonts w:asciiTheme="majorHAnsi" w:hAnsiTheme="majorHAnsi" w:cs="Times New Roman"/>
        </w:rPr>
        <w:t xml:space="preserve"> that is greater than 1 is thought to provide significant evidence for the existence of a “rich-club core” at that degree level. However, some doubts remain about the validity of this measure </w:t>
      </w:r>
      <w:r w:rsidRPr="006D04DC">
        <w:rPr>
          <w:rFonts w:asciiTheme="majorHAnsi" w:hAnsiTheme="majorHAnsi" w:cs="Times New Roman"/>
        </w:rPr>
        <w:fldChar w:fldCharType="begin"/>
      </w:r>
      <w:r w:rsidRPr="006D04DC">
        <w:rPr>
          <w:rFonts w:asciiTheme="majorHAnsi" w:hAnsiTheme="majorHAnsi" w:cs="Times New Roman"/>
        </w:rPr>
        <w:instrText xml:space="preserve"> ADDIN ZOTERO_ITEM CSL_CITATION {"citationID":"lb5u2e9nr","properties":{"formattedCitation":"(Jiang and Zhou, 2008)","plainCitation":"(Jiang and Zhou, 2008)"},"citationItems":[{"id":475,"uris":["http://zotero.org/users/local/bcGP87uF/items/XBAHSTN2"],"uri":["http://zotero.org/users/local/bcGP87uF/items/XBAHSTN2"],"itemData":{"id":475,"type":"article-journal","title":"Statistical significance of rich-club phenomena in complex networks","container-title":"New Journal of Physics","volume":"10","author":[{"family":"Jiang","given":"Zhi-Qiang"},{"family":"Zhou","given":"Wei-Xing"}],"issued":{"date-parts":[["2008",4]]}}}],"schema":"https://github.com/citation-style-language/schema/raw/master/csl-citation.json"} </w:instrText>
      </w:r>
      <w:r w:rsidRPr="006D04DC">
        <w:rPr>
          <w:rFonts w:asciiTheme="majorHAnsi" w:hAnsiTheme="majorHAnsi" w:cs="Times New Roman"/>
        </w:rPr>
        <w:fldChar w:fldCharType="separate"/>
      </w:r>
      <w:r w:rsidRPr="006D04DC">
        <w:rPr>
          <w:rFonts w:asciiTheme="majorHAnsi" w:hAnsiTheme="majorHAnsi" w:cs="Times New Roman"/>
        </w:rPr>
        <w:t>(Jiang and Zhou, 2008)</w:t>
      </w:r>
      <w:r w:rsidRPr="006D04DC">
        <w:rPr>
          <w:rFonts w:asciiTheme="majorHAnsi" w:hAnsiTheme="majorHAnsi" w:cs="Times New Roman"/>
        </w:rPr>
        <w:fldChar w:fldCharType="end"/>
      </w:r>
      <w:r w:rsidRPr="006D04DC">
        <w:rPr>
          <w:rFonts w:asciiTheme="majorHAnsi" w:hAnsiTheme="majorHAnsi" w:cs="Times New Roman"/>
        </w:rPr>
        <w:t xml:space="preserve">. In order to appease these doubts, we </w:t>
      </w:r>
      <w:r w:rsidRPr="006D04DC">
        <w:rPr>
          <w:rFonts w:asciiTheme="majorHAnsi" w:hAnsiTheme="majorHAnsi" w:cs="Times New Roman"/>
        </w:rPr>
        <w:lastRenderedPageBreak/>
        <w:t>will use a bootstrap method of resampling against multiple sets of randomly generated graphs in order to assess its significance</w:t>
      </w:r>
      <w:r w:rsidR="00442D25" w:rsidRPr="006D04DC">
        <w:rPr>
          <w:rFonts w:asciiTheme="majorHAnsi" w:hAnsiTheme="majorHAnsi" w:cs="Times New Roman"/>
        </w:rPr>
        <w:t xml:space="preserve"> </w:t>
      </w:r>
      <w:r w:rsidRPr="006D04DC">
        <w:rPr>
          <w:rFonts w:asciiTheme="majorHAnsi" w:hAnsiTheme="majorHAnsi" w:cs="Times New Roman"/>
        </w:rPr>
        <w:fldChar w:fldCharType="begin"/>
      </w:r>
      <w:r w:rsidRPr="006D04DC">
        <w:rPr>
          <w:rFonts w:asciiTheme="majorHAnsi" w:hAnsiTheme="majorHAnsi" w:cs="Times New Roman"/>
        </w:rPr>
        <w:instrText xml:space="preserve"> ADDIN ZOTERO_ITEM CSL_CITATION {"citationID":"1cbt4ll3k1","properties":{"formattedCitation":"(Jiang and Zhou, 2008; Wuchty et al., 2009)","plainCitation":"(Jiang and Zhou, 2008; Wuchty et al., 2009)"},"citationItems":[{"id":475,"uris":["http://zotero.org/users/local/bcGP87uF/items/XBAHSTN2"],"uri":["http://zotero.org/users/local/bcGP87uF/items/XBAHSTN2"],"itemData":{"id":475,"type":"article-journal","title":"Statistical significance of rich-club phenomena in complex networks","container-title":"New Journal of Physics","volume":"10","author":[{"family":"Jiang","given":"Zhi-Qiang"},{"family":"Zhou","given":"Wei-Xing"}],"issued":{"date-parts":[["2008",4]]}}},{"id":517,"uris":["http://zotero.org/users/local/bcGP87uF/items/32SDC55N"],"uri":["http://zotero.org/users/local/bcGP87uF/items/32SDC55N"],"itemData":{"id":517,"type":"article-journal","title":"A comprehensive Plasmodium falciparum protein interaction map reveals a distinct architecture of a core interactome","container-title":"PROTEOMICS","page":"1841-1849","volume":"9","issue":"7","source":"CrossRef","DOI":"10.1002/pmic.200800383","ISSN":"16159853, 16159861","language":"en","author":[{"family":"Wuchty","given":"Stefan"},{"family":"Adams","given":"John H."},{"family":"Ferdig","given":"Michael T."}],"issued":{"date-parts":[["2009",4]]},"accessed":{"date-parts":[["2015",3,23]]}}}],"schema":"https://github.com/citation-style-language/schema/raw/master/csl-citation.json"} </w:instrText>
      </w:r>
      <w:r w:rsidRPr="006D04DC">
        <w:rPr>
          <w:rFonts w:asciiTheme="majorHAnsi" w:hAnsiTheme="majorHAnsi" w:cs="Times New Roman"/>
        </w:rPr>
        <w:fldChar w:fldCharType="separate"/>
      </w:r>
      <w:r w:rsidRPr="006D04DC">
        <w:rPr>
          <w:rFonts w:asciiTheme="majorHAnsi" w:hAnsiTheme="majorHAnsi" w:cs="Times New Roman"/>
        </w:rPr>
        <w:t>(Jiang and Zhou, 2008; Wuchty et al., 2009)</w:t>
      </w:r>
      <w:r w:rsidRPr="006D04DC">
        <w:rPr>
          <w:rFonts w:asciiTheme="majorHAnsi" w:hAnsiTheme="majorHAnsi" w:cs="Times New Roman"/>
        </w:rPr>
        <w:fldChar w:fldCharType="end"/>
      </w:r>
      <w:r w:rsidRPr="006D04DC">
        <w:rPr>
          <w:rFonts w:asciiTheme="majorHAnsi" w:hAnsiTheme="majorHAnsi" w:cs="Times New Roman"/>
        </w:rPr>
        <w:t xml:space="preserve">. Similarly, the value of the rich-club coefficient is generally considered to be monotonic as the values of </w:t>
      </w:r>
      <m:oMath>
        <m:r>
          <w:rPr>
            <w:rFonts w:ascii="Cambria Math" w:hAnsi="Cambria Math" w:cs="Times New Roman"/>
          </w:rPr>
          <m:t>k</m:t>
        </m:r>
      </m:oMath>
      <w:r w:rsidRPr="006D04DC">
        <w:rPr>
          <w:rFonts w:asciiTheme="majorHAnsi" w:hAnsiTheme="majorHAnsi" w:cs="Times New Roman"/>
        </w:rPr>
        <w:t xml:space="preserve"> increase, and we will look at this graph, as it will help us understand any biological significance to this measure. Finally, by analyzing this graph of the values of the rich-club coefficient, we will be able to determine if there is a rich-club core in the PPI network.</w:t>
      </w:r>
    </w:p>
    <w:p w14:paraId="396E2015" w14:textId="77777777" w:rsidR="00E674D2" w:rsidRPr="006D04DC" w:rsidRDefault="00E674D2" w:rsidP="00E674D2">
      <w:pPr>
        <w:rPr>
          <w:rFonts w:asciiTheme="majorHAnsi" w:hAnsiTheme="majorHAnsi" w:cs="Times New Roman"/>
          <w:i/>
        </w:rPr>
      </w:pPr>
      <w:r w:rsidRPr="006D04DC">
        <w:rPr>
          <w:rFonts w:asciiTheme="majorHAnsi" w:hAnsiTheme="majorHAnsi" w:cs="Times New Roman"/>
          <w:i/>
        </w:rPr>
        <w:t>Identification of Structurally Dominant Nodes</w:t>
      </w:r>
    </w:p>
    <w:p w14:paraId="50D18757" w14:textId="3C58510F" w:rsidR="00E674D2" w:rsidRPr="006D04DC" w:rsidRDefault="00E674D2" w:rsidP="00E674D2">
      <w:pPr>
        <w:spacing w:before="240"/>
        <w:rPr>
          <w:rFonts w:asciiTheme="majorHAnsi" w:hAnsiTheme="majorHAnsi" w:cs="Times New Roman"/>
        </w:rPr>
      </w:pPr>
      <w:r w:rsidRPr="006D04DC">
        <w:rPr>
          <w:rFonts w:asciiTheme="majorHAnsi" w:hAnsiTheme="majorHAnsi" w:cs="Times New Roman"/>
        </w:rPr>
        <w:t>Our next goal is to identify the most structurally dominant nodes in the PPI network. After thoroughly reviewing the literature, we have found that there is no single method for identifying structurally dominant nodes in a network</w:t>
      </w:r>
      <w:r w:rsidR="00442D25" w:rsidRPr="006D04DC">
        <w:rPr>
          <w:rFonts w:asciiTheme="majorHAnsi" w:hAnsiTheme="majorHAnsi" w:cs="Times New Roman"/>
        </w:rPr>
        <w:t xml:space="preserve"> </w:t>
      </w:r>
      <w:r w:rsidRPr="006D04DC">
        <w:rPr>
          <w:rFonts w:asciiTheme="majorHAnsi" w:hAnsiTheme="majorHAnsi" w:cs="Times New Roman"/>
        </w:rPr>
        <w:fldChar w:fldCharType="begin"/>
      </w:r>
      <w:r w:rsidRPr="006D04DC">
        <w:rPr>
          <w:rFonts w:asciiTheme="majorHAnsi" w:hAnsiTheme="majorHAnsi" w:cs="Times New Roman"/>
        </w:rPr>
        <w:instrText xml:space="preserve"> ADDIN ZOTERO_ITEM CSL_CITATION {"citationID":"2iklsh50ct","properties":{"formattedCitation":"(Pei Wang et al., 2014)","plainCitation":"(Pei Wang et al., 2014)"},"citationItems":[{"id":471,"uris":["http://zotero.org/users/local/bcGP87uF/items/JCG5PZ6K"],"uri":["http://zotero.org/users/local/bcGP87uF/items/JCG5PZ6K"],"itemData":{"id":471,"type":"article-journal","title":"Identification and Evolution of Structurally Dominant Nodes in Protein-Protein Interaction Networks","container-title":"IEEE Transactions on Biomedical Circuits and Systems","page":"87-97","volume":"8","issue":"1","source":"CrossRef","DOI":"10.1109/TBCAS.2014.2303160","ISSN":"1932-4545, 1940-9990","author":[{"family":"Pei Wang","given":""},{"family":"Xinghuo Yu","given":""},{"family":"Jinhu Lu","given":""}],"issued":{"date-parts":[["2014",2]]},"accessed":{"date-parts":[["2015",3,16]]}}}],"schema":"https://github.com/citation-style-language/schema/raw/master/csl-citation.json"} </w:instrText>
      </w:r>
      <w:r w:rsidRPr="006D04DC">
        <w:rPr>
          <w:rFonts w:asciiTheme="majorHAnsi" w:hAnsiTheme="majorHAnsi" w:cs="Times New Roman"/>
        </w:rPr>
        <w:fldChar w:fldCharType="separate"/>
      </w:r>
      <w:r w:rsidRPr="006D04DC">
        <w:rPr>
          <w:rFonts w:asciiTheme="majorHAnsi" w:hAnsiTheme="majorHAnsi" w:cs="Times New Roman"/>
        </w:rPr>
        <w:t>(Pei Wang et al., 2014)</w:t>
      </w:r>
      <w:r w:rsidRPr="006D04DC">
        <w:rPr>
          <w:rFonts w:asciiTheme="majorHAnsi" w:hAnsiTheme="majorHAnsi" w:cs="Times New Roman"/>
        </w:rPr>
        <w:fldChar w:fldCharType="end"/>
      </w:r>
      <w:r w:rsidRPr="006D04DC">
        <w:rPr>
          <w:rFonts w:asciiTheme="majorHAnsi" w:hAnsiTheme="majorHAnsi" w:cs="Times New Roman"/>
        </w:rPr>
        <w:t>. Although some single measures describing the network (ie degree, PageRank, clustering coefficient) have been proposed, they all seem to fall short in various ways. Because of this shortfall, we will utilize two different measures in order to serve as both computational validation as well as a second check on our analyses. These two measures are the</w:t>
      </w:r>
      <w:r w:rsidRPr="006D04DC">
        <w:rPr>
          <w:rFonts w:asciiTheme="majorHAnsi" w:hAnsiTheme="majorHAnsi" w:cs="Times New Roman"/>
          <w:i/>
        </w:rPr>
        <w:t xml:space="preserve"> First Principal Component</w:t>
      </w:r>
      <w:r w:rsidRPr="006D04DC">
        <w:rPr>
          <w:rFonts w:asciiTheme="majorHAnsi" w:hAnsiTheme="majorHAnsi" w:cs="Times New Roman"/>
        </w:rPr>
        <w:t xml:space="preserve"> score and </w:t>
      </w:r>
      <w:r w:rsidRPr="006D04DC">
        <w:rPr>
          <w:rFonts w:asciiTheme="majorHAnsi" w:hAnsiTheme="majorHAnsi" w:cs="Times New Roman"/>
          <w:i/>
        </w:rPr>
        <w:t xml:space="preserve">core/periphery analysis </w:t>
      </w:r>
      <w:r w:rsidRPr="006D04DC">
        <w:rPr>
          <w:rFonts w:asciiTheme="majorHAnsi" w:hAnsiTheme="majorHAnsi" w:cs="Times New Roman"/>
        </w:rPr>
        <w:t>scoring.</w:t>
      </w:r>
    </w:p>
    <w:p w14:paraId="1141F9E9" w14:textId="300BFDE5" w:rsidR="00E674D2" w:rsidRPr="006D04DC" w:rsidRDefault="00E674D2" w:rsidP="00E674D2">
      <w:pPr>
        <w:spacing w:before="240"/>
        <w:rPr>
          <w:rFonts w:asciiTheme="majorHAnsi" w:hAnsiTheme="majorHAnsi" w:cs="Times New Roman"/>
        </w:rPr>
      </w:pPr>
      <w:r w:rsidRPr="006D04DC">
        <w:rPr>
          <w:rFonts w:asciiTheme="majorHAnsi" w:hAnsiTheme="majorHAnsi" w:cs="Times New Roman"/>
        </w:rPr>
        <w:t>FPC Scoring</w:t>
      </w:r>
    </w:p>
    <w:p w14:paraId="2B1D294D" w14:textId="12199D4C" w:rsidR="00E674D2" w:rsidRPr="006D04DC" w:rsidRDefault="00442D25" w:rsidP="00E674D2">
      <w:pPr>
        <w:rPr>
          <w:rFonts w:asciiTheme="majorHAnsi" w:hAnsiTheme="majorHAnsi" w:cs="Times New Roman"/>
        </w:rPr>
      </w:pPr>
      <w:r w:rsidRPr="006D04DC">
        <w:rPr>
          <w:rFonts w:asciiTheme="majorHAnsi" w:hAnsiTheme="majorHAnsi" w:cs="Times New Roman"/>
          <w:noProof/>
          <w:lang w:eastAsia="en-US"/>
        </w:rPr>
        <mc:AlternateContent>
          <mc:Choice Requires="wps">
            <w:drawing>
              <wp:anchor distT="45720" distB="45720" distL="114300" distR="114300" simplePos="0" relativeHeight="251662336" behindDoc="0" locked="0" layoutInCell="1" allowOverlap="1" wp14:anchorId="0C8F7A8A" wp14:editId="71F9B5CF">
                <wp:simplePos x="0" y="0"/>
                <wp:positionH relativeFrom="column">
                  <wp:posOffset>5400675</wp:posOffset>
                </wp:positionH>
                <wp:positionV relativeFrom="paragraph">
                  <wp:posOffset>1198880</wp:posOffset>
                </wp:positionV>
                <wp:extent cx="419100" cy="3429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42900"/>
                        </a:xfrm>
                        <a:prstGeom prst="rect">
                          <a:avLst/>
                        </a:prstGeom>
                        <a:solidFill>
                          <a:srgbClr val="FFFFFF"/>
                        </a:solidFill>
                        <a:ln w="9525">
                          <a:solidFill>
                            <a:schemeClr val="bg1"/>
                          </a:solidFill>
                          <a:miter lim="800000"/>
                          <a:headEnd/>
                          <a:tailEnd/>
                        </a:ln>
                      </wps:spPr>
                      <wps:txbx>
                        <w:txbxContent>
                          <w:p w14:paraId="201211F1" w14:textId="022FF7E1" w:rsidR="00442D25" w:rsidRDefault="00442D25">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F7A8A" id="_x0000_s1028" type="#_x0000_t202" style="position:absolute;margin-left:425.25pt;margin-top:94.4pt;width:33pt;height:2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" strokecolor="white [3212]">
                <v:textbox>
                  <w:txbxContent>
                    <w:p w14:paraId="201211F1" w14:textId="022FF7E1" w:rsidR="00442D25" w:rsidRDefault="00442D25">
                      <w:r>
                        <w:t>(3)</w:t>
                      </w:r>
                    </w:p>
                  </w:txbxContent>
                </v:textbox>
                <w10:wrap type="square"/>
              </v:shape>
            </w:pict>
          </mc:Fallback>
        </mc:AlternateContent>
      </w:r>
      <w:r w:rsidR="00E674D2" w:rsidRPr="006D04DC">
        <w:rPr>
          <w:rFonts w:asciiTheme="majorHAnsi" w:hAnsiTheme="majorHAnsi" w:cs="Times New Roman"/>
        </w:rPr>
        <w:t xml:space="preserve">The First Principal Component scoring method is a relatively new method of identifying structurally dominant nodes in networks </w:t>
      </w:r>
      <w:r w:rsidR="00E674D2" w:rsidRPr="006D04DC">
        <w:rPr>
          <w:rFonts w:asciiTheme="majorHAnsi" w:hAnsiTheme="majorHAnsi" w:cs="Times New Roman"/>
        </w:rPr>
        <w:fldChar w:fldCharType="begin"/>
      </w:r>
      <w:r w:rsidR="00E674D2" w:rsidRPr="006D04DC">
        <w:rPr>
          <w:rFonts w:asciiTheme="majorHAnsi" w:hAnsiTheme="majorHAnsi" w:cs="Times New Roman"/>
        </w:rPr>
        <w:instrText xml:space="preserve"> ADDIN ZOTERO_ITEM CSL_CITATION {"citationID":"2p1f4vtirj","properties":{"formattedCitation":"(Pei Wang et al., 2014)","plainCitation":"(Pei Wang et al., 2014)"},"citationItems":[{"id":471,"uris":["http://zotero.org/users/local/bcGP87uF/items/JCG5PZ6K"],"uri":["http://zotero.org/users/local/bcGP87uF/items/JCG5PZ6K"],"itemData":{"id":471,"type":"article-journal","title":"Identification and Evolution of Structurally Dominant Nodes in Protein-Protein Interaction Networks","container-title":"IEEE Transactions on Biomedical Circuits and Systems","page":"87-97","volume":"8","issue":"1","source":"CrossRef","DOI":"10.1109/TBCAS.2014.2303160","ISSN":"1932-4545, 1940-9990","author":[{"family":"Pei Wang","given":""},{"family":"Xinghuo Yu","given":""},{"family":"Jinhu Lu","given":""}],"issued":{"date-parts":[["2014",2]]},"accessed":{"date-parts":[["2015",3,16]]}}}],"schema":"https://github.com/citation-style-language/schema/raw/master/csl-citation.json"} </w:instrText>
      </w:r>
      <w:r w:rsidR="00E674D2" w:rsidRPr="006D04DC">
        <w:rPr>
          <w:rFonts w:asciiTheme="majorHAnsi" w:hAnsiTheme="majorHAnsi" w:cs="Times New Roman"/>
        </w:rPr>
        <w:fldChar w:fldCharType="separate"/>
      </w:r>
      <w:r w:rsidR="00E674D2" w:rsidRPr="006D04DC">
        <w:rPr>
          <w:rFonts w:asciiTheme="majorHAnsi" w:hAnsiTheme="majorHAnsi" w:cs="Times New Roman"/>
        </w:rPr>
        <w:t>(Pei Wang et al., 2014)</w:t>
      </w:r>
      <w:r w:rsidR="00E674D2" w:rsidRPr="006D04DC">
        <w:rPr>
          <w:rFonts w:asciiTheme="majorHAnsi" w:hAnsiTheme="majorHAnsi" w:cs="Times New Roman"/>
        </w:rPr>
        <w:fldChar w:fldCharType="end"/>
      </w:r>
      <w:r w:rsidR="00E674D2" w:rsidRPr="006D04DC">
        <w:rPr>
          <w:rFonts w:asciiTheme="majorHAnsi" w:hAnsiTheme="majorHAnsi" w:cs="Times New Roman"/>
        </w:rPr>
        <w:t>. It broadly acts as an integrative measure that brings together eight different network description measures in order to generate a score of the most structurally dominant nodes in the network. The eight measures that it integrates are as follows: degree, clustering coefficient, closeness, k-shell, eigenvector centrality, semi-local centrality, and network motif centrality. These are all integrated into the FPC score, which is described by the following equation,</w:t>
      </w:r>
      <w:r w:rsidR="00E674D2" w:rsidRPr="006D04DC">
        <w:rPr>
          <w:rFonts w:asciiTheme="majorHAnsi" w:hAnsiTheme="majorHAnsi" w:cs="Times New Roman"/>
        </w:rPr>
        <w:br/>
      </w:r>
      <m:oMathPara>
        <m:oMath>
          <m:r>
            <w:rPr>
              <w:rFonts w:ascii="Cambria Math" w:hAnsi="Cambria Math" w:cs="Times New Roman"/>
            </w:rPr>
            <m:t>FPC=</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8</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nary>
        </m:oMath>
      </m:oMathPara>
    </w:p>
    <w:p w14:paraId="18C637A8" w14:textId="77777777" w:rsidR="00E674D2" w:rsidRPr="006D04DC" w:rsidRDefault="00E674D2" w:rsidP="00E674D2">
      <w:pPr>
        <w:rPr>
          <w:rFonts w:asciiTheme="majorHAnsi" w:hAnsiTheme="majorHAnsi" w:cs="Times New Roman"/>
        </w:rPr>
      </w:pPr>
      <w:r w:rsidRPr="006D04DC">
        <w:rPr>
          <w:rFonts w:asciiTheme="majorHAnsi" w:hAnsiTheme="majorHAnsi" w:cs="Times New Roman"/>
        </w:rPr>
        <w:t xml:space="preserve">where </w:t>
      </w:r>
      <m:oMath>
        <m:r>
          <w:rPr>
            <w:rFonts w:ascii="Cambria Math" w:hAnsi="Cambria Math" w:cs="Times New Roman"/>
          </w:rPr>
          <m:t>FPC</m:t>
        </m:r>
      </m:oMath>
      <w:r w:rsidRPr="006D04DC">
        <w:rPr>
          <w:rFonts w:asciiTheme="majorHAnsi" w:hAnsiTheme="majorHAnsi" w:cs="Times New Roman"/>
        </w:rPr>
        <w:t xml:space="preserve"> is the total score for the node,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sidRPr="006D04DC">
        <w:rPr>
          <w:rFonts w:asciiTheme="majorHAnsi" w:hAnsiTheme="majorHAnsi" w:cs="Times New Roman"/>
        </w:rPr>
        <w:t xml:space="preserve"> is one of the eight measures involved in the score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sidRPr="006D04DC">
        <w:rPr>
          <w:rFonts w:asciiTheme="majorHAnsi" w:hAnsiTheme="majorHAnsi" w:cs="Times New Roman"/>
        </w:rPr>
        <w:t xml:space="preserve"> is that specific measure’s weight. In Eq. 3, the weights,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sidRPr="006D04DC">
        <w:rPr>
          <w:rFonts w:asciiTheme="majorHAnsi" w:hAnsiTheme="majorHAnsi" w:cs="Times New Roman"/>
        </w:rPr>
        <w:t xml:space="preserve">, are generated through maximizing the weights against the covariance matrix of all measures that make up </w:t>
      </w:r>
      <m:oMath>
        <m:r>
          <w:rPr>
            <w:rFonts w:ascii="Cambria Math" w:hAnsi="Cambria Math" w:cs="Times New Roman"/>
          </w:rPr>
          <m:t>C</m:t>
        </m:r>
      </m:oMath>
      <w:r w:rsidRPr="006D04DC">
        <w:rPr>
          <w:rFonts w:asciiTheme="majorHAnsi" w:hAnsiTheme="majorHAnsi" w:cs="Times New Roman"/>
        </w:rPr>
        <w:t>. We will then rank all nodes in our PPI network with this score, and measure the top 10 nodes and generate a subgraph consisting of just their interactions</w:t>
      </w:r>
      <w:r w:rsidRPr="006D04DC">
        <w:rPr>
          <w:rFonts w:asciiTheme="majorHAnsi" w:hAnsiTheme="majorHAnsi" w:cs="Times New Roman"/>
        </w:rPr>
        <w:fldChar w:fldCharType="begin"/>
      </w:r>
      <w:r w:rsidRPr="006D04DC">
        <w:rPr>
          <w:rFonts w:asciiTheme="majorHAnsi" w:hAnsiTheme="majorHAnsi" w:cs="Times New Roman"/>
        </w:rPr>
        <w:instrText xml:space="preserve"> ADDIN ZOTERO_ITEM CSL_CITATION {"citationID":"edoin2uih","properties":{"formattedCitation":"(Pei Wang et al., 2014)","plainCitation":"(Pei Wang et al., 2014)"},"citationItems":[{"id":471,"uris":["http://zotero.org/users/local/bcGP87uF/items/JCG5PZ6K"],"uri":["http://zotero.org/users/local/bcGP87uF/items/JCG5PZ6K"],"itemData":{"id":471,"type":"article-journal","title":"Identification and Evolution of Structurally Dominant Nodes in Protein-Protein Interaction Networks","container-title":"IEEE Transactions on Biomedical Circuits and Systems","page":"87-97","volume":"8","issue":"1","source":"CrossRef","DOI":"10.1109/TBCAS.2014.2303160","ISSN":"1932-4545, 1940-9990","author":[{"family":"Pei Wang","given":""},{"family":"Xinghuo Yu","given":""},{"family":"Jinhu Lu","given":""}],"issued":{"date-parts":[["2014",2]]},"accessed":{"date-parts":[["2015",3,16]]}}}],"schema":"https://github.com/citation-style-language/schema/raw/master/csl-citation.json"} </w:instrText>
      </w:r>
      <w:r w:rsidRPr="006D04DC">
        <w:rPr>
          <w:rFonts w:asciiTheme="majorHAnsi" w:hAnsiTheme="majorHAnsi" w:cs="Times New Roman"/>
        </w:rPr>
        <w:fldChar w:fldCharType="separate"/>
      </w:r>
      <w:r w:rsidRPr="006D04DC">
        <w:rPr>
          <w:rFonts w:asciiTheme="majorHAnsi" w:hAnsiTheme="majorHAnsi" w:cs="Times New Roman"/>
        </w:rPr>
        <w:t>(Pei Wang et al., 2014)</w:t>
      </w:r>
      <w:r w:rsidRPr="006D04DC">
        <w:rPr>
          <w:rFonts w:asciiTheme="majorHAnsi" w:hAnsiTheme="majorHAnsi" w:cs="Times New Roman"/>
        </w:rPr>
        <w:fldChar w:fldCharType="end"/>
      </w:r>
      <w:r w:rsidRPr="006D04DC">
        <w:rPr>
          <w:rFonts w:asciiTheme="majorHAnsi" w:hAnsiTheme="majorHAnsi" w:cs="Times New Roman"/>
        </w:rPr>
        <w:t>.</w:t>
      </w:r>
    </w:p>
    <w:p w14:paraId="0751E2DB" w14:textId="2B148919" w:rsidR="00E674D2" w:rsidRPr="006D04DC" w:rsidRDefault="00E674D2" w:rsidP="00E674D2">
      <w:pPr>
        <w:rPr>
          <w:rFonts w:asciiTheme="majorHAnsi" w:hAnsiTheme="majorHAnsi" w:cs="Times New Roman"/>
        </w:rPr>
      </w:pPr>
      <w:r w:rsidRPr="006D04DC">
        <w:rPr>
          <w:rFonts w:asciiTheme="majorHAnsi" w:hAnsiTheme="majorHAnsi" w:cs="Times New Roman"/>
        </w:rPr>
        <w:t>Core/Periphery Analysis</w:t>
      </w:r>
    </w:p>
    <w:p w14:paraId="6B788F39" w14:textId="4DDC3F0D" w:rsidR="00E674D2" w:rsidRPr="006D04DC" w:rsidRDefault="00442D25" w:rsidP="00E674D2">
      <w:pPr>
        <w:rPr>
          <w:rFonts w:asciiTheme="majorHAnsi" w:hAnsiTheme="majorHAnsi" w:cs="Times New Roman"/>
        </w:rPr>
      </w:pPr>
      <w:r w:rsidRPr="006D04DC">
        <w:rPr>
          <w:rFonts w:asciiTheme="majorHAnsi" w:hAnsiTheme="majorHAnsi" w:cs="Times New Roman"/>
          <w:noProof/>
          <w:lang w:eastAsia="en-US"/>
        </w:rPr>
        <mc:AlternateContent>
          <mc:Choice Requires="wps">
            <w:drawing>
              <wp:anchor distT="45720" distB="45720" distL="114300" distR="114300" simplePos="0" relativeHeight="251664384" behindDoc="0" locked="0" layoutInCell="1" allowOverlap="1" wp14:anchorId="6D51F374" wp14:editId="023EC4E3">
                <wp:simplePos x="0" y="0"/>
                <wp:positionH relativeFrom="column">
                  <wp:posOffset>5429250</wp:posOffset>
                </wp:positionH>
                <wp:positionV relativeFrom="paragraph">
                  <wp:posOffset>931545</wp:posOffset>
                </wp:positionV>
                <wp:extent cx="419100" cy="342900"/>
                <wp:effectExtent l="0" t="0" r="1905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42900"/>
                        </a:xfrm>
                        <a:prstGeom prst="rect">
                          <a:avLst/>
                        </a:prstGeom>
                        <a:solidFill>
                          <a:srgbClr val="FFFFFF"/>
                        </a:solidFill>
                        <a:ln w="9525">
                          <a:solidFill>
                            <a:schemeClr val="bg1"/>
                          </a:solidFill>
                          <a:miter lim="800000"/>
                          <a:headEnd/>
                          <a:tailEnd/>
                        </a:ln>
                      </wps:spPr>
                      <wps:txbx>
                        <w:txbxContent>
                          <w:p w14:paraId="5BF0ABBD" w14:textId="4C26CDBC" w:rsidR="00442D25" w:rsidRDefault="00442D25" w:rsidP="00442D25">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1F374" id="Text Box 3" o:spid="_x0000_s1029" type="#_x0000_t202" style="position:absolute;margin-left:427.5pt;margin-top:73.35pt;width:33pt;height:2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" strokecolor="white [3212]">
                <v:textbox>
                  <w:txbxContent>
                    <w:p w14:paraId="5BF0ABBD" w14:textId="4C26CDBC" w:rsidR="00442D25" w:rsidRDefault="00442D25" w:rsidP="00442D25">
                      <w:r>
                        <w:t>(4)</w:t>
                      </w:r>
                    </w:p>
                  </w:txbxContent>
                </v:textbox>
                <w10:wrap type="square"/>
              </v:shape>
            </w:pict>
          </mc:Fallback>
        </mc:AlternateContent>
      </w:r>
      <w:r w:rsidR="00E674D2" w:rsidRPr="006D04DC">
        <w:rPr>
          <w:rFonts w:asciiTheme="majorHAnsi" w:hAnsiTheme="majorHAnsi" w:cs="Times New Roman"/>
        </w:rPr>
        <w:t xml:space="preserve"> Core/periphery analysis is an older and somewhat more established method of identifying “core” in both directed and undirected networks </w:t>
      </w:r>
      <w:r w:rsidR="00E674D2" w:rsidRPr="006D04DC">
        <w:rPr>
          <w:rFonts w:asciiTheme="majorHAnsi" w:hAnsiTheme="majorHAnsi" w:cs="Times New Roman"/>
        </w:rPr>
        <w:fldChar w:fldCharType="begin"/>
      </w:r>
      <w:r w:rsidR="00E674D2" w:rsidRPr="006D04DC">
        <w:rPr>
          <w:rFonts w:asciiTheme="majorHAnsi" w:hAnsiTheme="majorHAnsi" w:cs="Times New Roman"/>
        </w:rPr>
        <w:instrText xml:space="preserve"> ADDIN ZOTERO_ITEM CSL_CITATION {"citationID":"f3e7o118f","properties":{"formattedCitation":"(Borgatti and Everett, 2000)","plainCitation":"(Borgatti and Everett, 2000)"},"citationItems":[{"id":537,"uris":["http://zotero.org/users/local/bcGP87uF/items/ZCEEZWW9"],"uri":["http://zotero.org/users/local/bcGP87uF/items/ZCEEZWW9"],"itemData":{"id":537,"type":"article-journal","title":"Models of core/periphery structures","container-title":"Social networks","page":"375–395","volume":"21","issue":"4","source":"Google Scholar","author":[{"family":"Borgatti","given":"Stephen P."},{"family":"Everett","given":"Martin G."}],"issued":{"date-parts":[["2000"]]},"accessed":{"date-parts":[["2015",4,4]]}}}],"schema":"https://github.com/citation-style-language/schema/raw/master/csl-citation.json"} </w:instrText>
      </w:r>
      <w:r w:rsidR="00E674D2" w:rsidRPr="006D04DC">
        <w:rPr>
          <w:rFonts w:asciiTheme="majorHAnsi" w:hAnsiTheme="majorHAnsi" w:cs="Times New Roman"/>
        </w:rPr>
        <w:fldChar w:fldCharType="separate"/>
      </w:r>
      <w:r w:rsidR="00E674D2" w:rsidRPr="006D04DC">
        <w:rPr>
          <w:rFonts w:asciiTheme="majorHAnsi" w:hAnsiTheme="majorHAnsi" w:cs="Times New Roman"/>
        </w:rPr>
        <w:t>(Borgatti and Everett, 2000)</w:t>
      </w:r>
      <w:r w:rsidR="00E674D2" w:rsidRPr="006D04DC">
        <w:rPr>
          <w:rFonts w:asciiTheme="majorHAnsi" w:hAnsiTheme="majorHAnsi" w:cs="Times New Roman"/>
        </w:rPr>
        <w:fldChar w:fldCharType="end"/>
      </w:r>
      <w:r w:rsidR="00E674D2" w:rsidRPr="006D04DC">
        <w:rPr>
          <w:rFonts w:asciiTheme="majorHAnsi" w:hAnsiTheme="majorHAnsi" w:cs="Times New Roman"/>
        </w:rPr>
        <w:t xml:space="preserve">. We will use it primarily to verify the results from the FPC scoring method. Even though the core/periphery score is not necessarily an integrative method of different network descriptors, we expect the score (and resulting ordering) to be similar to the FPC score. The total core score of a node, </w:t>
      </w:r>
      <m:oMath>
        <m:r>
          <w:rPr>
            <w:rFonts w:ascii="Cambria Math" w:hAnsi="Cambria Math" w:cs="Times New Roman"/>
          </w:rPr>
          <m:t>CS(i)</m:t>
        </m:r>
      </m:oMath>
      <w:r w:rsidR="00E674D2" w:rsidRPr="006D04DC">
        <w:rPr>
          <w:rFonts w:asciiTheme="majorHAnsi" w:hAnsiTheme="majorHAnsi" w:cs="Times New Roman"/>
        </w:rPr>
        <w:t>, is given by the equation,</w:t>
      </w:r>
      <w:r w:rsidR="00E674D2" w:rsidRPr="006D04DC">
        <w:rPr>
          <w:rFonts w:asciiTheme="majorHAnsi" w:hAnsiTheme="majorHAnsi" w:cs="Times New Roman"/>
        </w:rPr>
        <w:br/>
      </w:r>
      <m:oMathPara>
        <m:oMath>
          <m:r>
            <w:rPr>
              <w:rFonts w:ascii="Cambria Math" w:hAnsi="Cambria Math" w:cs="Times New Roman"/>
            </w:rPr>
            <m:t>CS</m:t>
          </m:r>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 xml:space="preserve">=Z </m:t>
          </m:r>
          <m:nary>
            <m:naryPr>
              <m:chr m:val="∑"/>
              <m:supHide m:val="1"/>
              <m:ctrlPr>
                <w:rPr>
                  <w:rFonts w:ascii="Cambria Math" w:hAnsi="Cambria Math" w:cs="Times New Roman"/>
                  <w:i/>
                </w:rPr>
              </m:ctrlPr>
            </m:naryPr>
            <m:sub>
              <m:r>
                <w:rPr>
                  <w:rFonts w:ascii="Cambria Math" w:hAnsi="Cambria Math" w:cs="Times New Roman"/>
                </w:rPr>
                <m:t>α,β</m:t>
              </m:r>
            </m:sub>
            <m:sup/>
            <m:e>
              <m:sSubSup>
                <m:sSubSupPr>
                  <m:ctrlPr>
                    <w:rPr>
                      <w:rFonts w:ascii="Cambria Math" w:hAnsi="Cambria Math" w:cs="Times New Roman"/>
                      <w:i/>
                    </w:rPr>
                  </m:ctrlPr>
                </m:sSubSupPr>
                <m:e>
                  <m:r>
                    <w:rPr>
                      <w:rFonts w:ascii="Cambria Math" w:hAnsi="Cambria Math" w:cs="Times New Roman"/>
                    </w:rPr>
                    <m:t>(δ</m:t>
                  </m:r>
                </m:e>
                <m:sub>
                  <m:r>
                    <w:rPr>
                      <w:rFonts w:ascii="Cambria Math" w:hAnsi="Cambria Math" w:cs="Times New Roman"/>
                    </w:rPr>
                    <m:t>i</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α, β</m:t>
                  </m:r>
                </m:e>
              </m:d>
              <m:r>
                <w:rPr>
                  <w:rFonts w:ascii="Cambria Math" w:hAnsi="Cambria Math" w:cs="Times New Roman"/>
                </w:rPr>
                <m:t xml:space="preserve"> </m:t>
              </m:r>
              <m:nary>
                <m:naryPr>
                  <m:chr m:val="∑"/>
                  <m:supHide m:val="1"/>
                  <m:ctrlPr>
                    <w:rPr>
                      <w:rFonts w:ascii="Cambria Math" w:hAnsi="Cambria Math" w:cs="Times New Roman"/>
                      <w:i/>
                    </w:rPr>
                  </m:ctrlPr>
                </m:naryPr>
                <m:sub>
                  <m:r>
                    <w:rPr>
                      <w:rFonts w:ascii="Cambria Math" w:hAnsi="Cambria Math" w:cs="Times New Roman"/>
                    </w:rPr>
                    <m:t>j∈N</m:t>
                  </m:r>
                  <m:d>
                    <m:dPr>
                      <m:ctrlPr>
                        <w:rPr>
                          <w:rFonts w:ascii="Cambria Math" w:hAnsi="Cambria Math" w:cs="Times New Roman"/>
                          <w:i/>
                        </w:rPr>
                      </m:ctrlPr>
                    </m:dPr>
                    <m:e>
                      <m:r>
                        <w:rPr>
                          <w:rFonts w:ascii="Cambria Math" w:hAnsi="Cambria Math" w:cs="Times New Roman"/>
                        </w:rPr>
                        <m:t>i</m:t>
                      </m:r>
                    </m:e>
                  </m:d>
                </m:sub>
                <m:sup/>
                <m:e>
                  <m:sSubSup>
                    <m:sSubSupPr>
                      <m:ctrlPr>
                        <w:rPr>
                          <w:rFonts w:ascii="Cambria Math" w:hAnsi="Cambria Math" w:cs="Times New Roman"/>
                          <w:i/>
                        </w:rPr>
                      </m:ctrlPr>
                    </m:sSubSupPr>
                    <m:e>
                      <m:r>
                        <w:rPr>
                          <w:rFonts w:ascii="Cambria Math" w:hAnsi="Cambria Math" w:cs="Times New Roman"/>
                        </w:rPr>
                        <m:t>δ</m:t>
                      </m:r>
                    </m:e>
                    <m:sub>
                      <m:r>
                        <w:rPr>
                          <w:rFonts w:ascii="Cambria Math" w:hAnsi="Cambria Math" w:cs="Times New Roman"/>
                        </w:rPr>
                        <m:t>i</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α,β</m:t>
                      </m:r>
                    </m:e>
                  </m:d>
                </m:e>
              </m:nary>
              <m:r>
                <w:rPr>
                  <w:rFonts w:ascii="Cambria Math" w:hAnsi="Cambria Math" w:cs="Times New Roman"/>
                </w:rPr>
                <m:t>)</m:t>
              </m:r>
            </m:e>
          </m:nary>
        </m:oMath>
      </m:oMathPara>
    </w:p>
    <w:p w14:paraId="0B1B693C" w14:textId="21475215" w:rsidR="00E674D2" w:rsidRPr="006D04DC" w:rsidRDefault="00E674D2" w:rsidP="00E674D2">
      <w:pPr>
        <w:rPr>
          <w:rFonts w:asciiTheme="majorHAnsi" w:hAnsiTheme="majorHAnsi" w:cs="Times New Roman"/>
        </w:rPr>
      </w:pPr>
      <w:r w:rsidRPr="006D04DC">
        <w:rPr>
          <w:rFonts w:asciiTheme="majorHAnsi" w:hAnsiTheme="majorHAnsi" w:cs="Times New Roman"/>
        </w:rPr>
        <w:t xml:space="preserve">where </w:t>
      </w:r>
      <m:oMath>
        <m:r>
          <w:rPr>
            <w:rFonts w:ascii="Cambria Math" w:hAnsi="Cambria Math" w:cs="Times New Roman"/>
          </w:rPr>
          <m:t>Z</m:t>
        </m:r>
      </m:oMath>
      <w:r w:rsidRPr="006D04DC">
        <w:rPr>
          <w:rFonts w:asciiTheme="majorHAnsi" w:hAnsiTheme="majorHAnsi" w:cs="Times New Roman"/>
        </w:rPr>
        <w:t xml:space="preserve"> is a normalization score assigned after the fact in order to make the maximum core score equal to 1, </w:t>
      </w:r>
      <m:oMath>
        <m:r>
          <w:rPr>
            <w:rFonts w:ascii="Cambria Math" w:hAnsi="Cambria Math" w:cs="Times New Roman"/>
          </w:rPr>
          <m:t>α</m:t>
        </m:r>
      </m:oMath>
      <w:r w:rsidRPr="006D04DC">
        <w:rPr>
          <w:rFonts w:asciiTheme="majorHAnsi" w:hAnsiTheme="majorHAnsi" w:cs="Times New Roman"/>
        </w:rPr>
        <w:t xml:space="preserve"> is a parameter that describes the sharpness (or fuzziness) of the difference between core and </w:t>
      </w:r>
      <w:r w:rsidRPr="006D04DC">
        <w:rPr>
          <w:rFonts w:asciiTheme="majorHAnsi" w:hAnsiTheme="majorHAnsi" w:cs="Times New Roman"/>
        </w:rPr>
        <w:lastRenderedPageBreak/>
        <w:t>periphery (</w:t>
      </w:r>
      <m:oMath>
        <m:r>
          <w:rPr>
            <w:rFonts w:ascii="Cambria Math" w:hAnsi="Cambria Math" w:cs="Times New Roman"/>
          </w:rPr>
          <m:t xml:space="preserve">α=1 </m:t>
        </m:r>
      </m:oMath>
      <w:r w:rsidRPr="006D04DC">
        <w:rPr>
          <w:rFonts w:asciiTheme="majorHAnsi" w:hAnsiTheme="majorHAnsi" w:cs="Times New Roman"/>
        </w:rPr>
        <w:t xml:space="preserve">is the sharpest), </w:t>
      </w:r>
      <m:oMath>
        <m:r>
          <w:rPr>
            <w:rFonts w:ascii="Cambria Math" w:hAnsi="Cambria Math" w:cs="Times New Roman"/>
          </w:rPr>
          <m:t>β</m:t>
        </m:r>
      </m:oMath>
      <w:r w:rsidRPr="006D04DC">
        <w:rPr>
          <w:rFonts w:asciiTheme="majorHAnsi" w:hAnsiTheme="majorHAnsi" w:cs="Times New Roman"/>
        </w:rPr>
        <w:t xml:space="preserve"> is a parameter that describes the size of the core as a percentage of </w:t>
      </w:r>
      <w:r w:rsidR="00442D25" w:rsidRPr="006D04DC">
        <w:rPr>
          <w:rFonts w:asciiTheme="majorHAnsi" w:hAnsiTheme="majorHAnsi" w:cs="Times New Roman"/>
          <w:noProof/>
          <w:lang w:eastAsia="en-US"/>
        </w:rPr>
        <mc:AlternateContent>
          <mc:Choice Requires="wps">
            <w:drawing>
              <wp:anchor distT="45720" distB="45720" distL="114300" distR="114300" simplePos="0" relativeHeight="251666432" behindDoc="0" locked="0" layoutInCell="1" allowOverlap="1" wp14:anchorId="0FD312BE" wp14:editId="11C6AA32">
                <wp:simplePos x="0" y="0"/>
                <wp:positionH relativeFrom="margin">
                  <wp:align>right</wp:align>
                </wp:positionH>
                <wp:positionV relativeFrom="paragraph">
                  <wp:posOffset>530860</wp:posOffset>
                </wp:positionV>
                <wp:extent cx="409575" cy="342900"/>
                <wp:effectExtent l="0" t="0" r="28575"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42900"/>
                        </a:xfrm>
                        <a:prstGeom prst="rect">
                          <a:avLst/>
                        </a:prstGeom>
                        <a:solidFill>
                          <a:srgbClr val="FFFFFF"/>
                        </a:solidFill>
                        <a:ln w="9525">
                          <a:solidFill>
                            <a:schemeClr val="bg1"/>
                          </a:solidFill>
                          <a:miter lim="800000"/>
                          <a:headEnd/>
                          <a:tailEnd/>
                        </a:ln>
                      </wps:spPr>
                      <wps:txbx>
                        <w:txbxContent>
                          <w:p w14:paraId="3D13EA25" w14:textId="5B9E255B" w:rsidR="00442D25" w:rsidRDefault="00442D25" w:rsidP="00442D25">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312BE" id="Text Box 4" o:spid="_x0000_s1030" type="#_x0000_t202" style="position:absolute;margin-left:-18.95pt;margin-top:41.8pt;width:32.25pt;height:27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" strokecolor="white [3212]">
                <v:textbox>
                  <w:txbxContent>
                    <w:p w14:paraId="3D13EA25" w14:textId="5B9E255B" w:rsidR="00442D25" w:rsidRDefault="00442D25" w:rsidP="00442D25">
                      <w:r>
                        <w:t>(5)</w:t>
                      </w:r>
                    </w:p>
                  </w:txbxContent>
                </v:textbox>
                <w10:wrap type="square" anchorx="margin"/>
              </v:shape>
            </w:pict>
          </mc:Fallback>
        </mc:AlternateContent>
      </w:r>
      <w:r w:rsidRPr="006D04DC">
        <w:rPr>
          <w:rFonts w:asciiTheme="majorHAnsi" w:hAnsiTheme="majorHAnsi" w:cs="Times New Roman"/>
        </w:rPr>
        <w:t xml:space="preserve">the total nodes in the network, and </w:t>
      </w:r>
    </w:p>
    <w:p w14:paraId="35A0C916" w14:textId="77777777" w:rsidR="00E674D2" w:rsidRPr="006D04DC" w:rsidRDefault="003266F1" w:rsidP="00E674D2">
      <w:pPr>
        <w:rPr>
          <w:rFonts w:asciiTheme="majorHAnsi" w:hAnsiTheme="majorHAnsi" w:cs="Times New Roman"/>
        </w:rPr>
      </w:pPr>
      <m:oMathPara>
        <m:oMath>
          <m:sSubSup>
            <m:sSubSupPr>
              <m:ctrlPr>
                <w:rPr>
                  <w:rFonts w:ascii="Cambria Math" w:hAnsi="Cambria Math" w:cs="Times New Roman"/>
                  <w:i/>
                </w:rPr>
              </m:ctrlPr>
            </m:sSubSupPr>
            <m:e>
              <m:r>
                <w:rPr>
                  <w:rFonts w:ascii="Cambria Math" w:hAnsi="Cambria Math" w:cs="Times New Roman"/>
                </w:rPr>
                <m:t>δ</m:t>
              </m:r>
            </m:e>
            <m:sub>
              <m:r>
                <w:rPr>
                  <w:rFonts w:ascii="Cambria Math" w:hAnsi="Cambria Math" w:cs="Times New Roman"/>
                </w:rPr>
                <m:t>i</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α,β</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begChr m:val="{"/>
                      <m:endChr m:val="}"/>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r>
                            <w:rPr>
                              <w:rFonts w:ascii="Cambria Math" w:hAnsi="Cambria Math" w:cs="Times New Roman"/>
                            </w:rPr>
                            <m:t>i-Nβ</m:t>
                          </m:r>
                        </m:e>
                      </m:d>
                      <m:func>
                        <m:funcPr>
                          <m:ctrlPr>
                            <w:rPr>
                              <w:rFonts w:ascii="Cambria Math" w:hAnsi="Cambria Math" w:cs="Times New Roman"/>
                            </w:rPr>
                          </m:ctrlPr>
                        </m:funcPr>
                        <m:fName>
                          <m:r>
                            <m:rPr>
                              <m:sty m:val="p"/>
                            </m:rPr>
                            <w:rPr>
                              <w:rFonts w:ascii="Cambria Math" w:hAnsi="Cambria Math" w:cs="Times New Roman"/>
                            </w:rPr>
                            <m:t>tan</m:t>
                          </m:r>
                        </m:fName>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πα</m:t>
                                  </m:r>
                                </m:num>
                                <m:den>
                                  <m:r>
                                    <w:rPr>
                                      <w:rFonts w:ascii="Cambria Math" w:hAnsi="Cambria Math" w:cs="Times New Roman"/>
                                    </w:rPr>
                                    <m:t>2</m:t>
                                  </m:r>
                                </m:den>
                              </m:f>
                            </m:e>
                          </m:d>
                        </m:e>
                      </m:func>
                    </m:e>
                  </m:d>
                </m:e>
              </m:func>
            </m:den>
          </m:f>
        </m:oMath>
      </m:oMathPara>
    </w:p>
    <w:p w14:paraId="744F23DC" w14:textId="617A060F" w:rsidR="00E674D2" w:rsidRPr="006D04DC" w:rsidRDefault="00E674D2" w:rsidP="00E674D2">
      <w:pPr>
        <w:rPr>
          <w:rFonts w:asciiTheme="majorHAnsi" w:hAnsiTheme="majorHAnsi" w:cs="Times New Roman"/>
        </w:rPr>
      </w:pPr>
      <w:r w:rsidRPr="006D04DC">
        <w:rPr>
          <w:rFonts w:asciiTheme="majorHAnsi" w:hAnsiTheme="majorHAnsi" w:cs="Times New Roman"/>
        </w:rPr>
        <w:t xml:space="preserve">Finally, </w:t>
      </w:r>
      <m:oMath>
        <m:r>
          <w:rPr>
            <w:rFonts w:ascii="Cambria Math" w:hAnsi="Cambria Math" w:cs="Times New Roman"/>
          </w:rPr>
          <m:t>N(i)</m:t>
        </m:r>
      </m:oMath>
      <w:r w:rsidRPr="006D04DC">
        <w:rPr>
          <w:rFonts w:asciiTheme="majorHAnsi" w:hAnsiTheme="majorHAnsi" w:cs="Times New Roman"/>
        </w:rPr>
        <w:t xml:space="preserve"> is the set of all neighbors of </w:t>
      </w:r>
      <m:oMath>
        <m:r>
          <w:rPr>
            <w:rFonts w:ascii="Cambria Math" w:hAnsi="Cambria Math" w:cs="Times New Roman"/>
          </w:rPr>
          <m:t>i</m:t>
        </m:r>
      </m:oMath>
      <w:r w:rsidRPr="006D04DC">
        <w:rPr>
          <w:rFonts w:asciiTheme="majorHAnsi" w:hAnsiTheme="majorHAnsi" w:cs="Times New Roman"/>
        </w:rPr>
        <w:t xml:space="preserve">, so that we are also calculating the score for all of the neighbors of </w:t>
      </w:r>
      <m:oMath>
        <m:r>
          <w:rPr>
            <w:rFonts w:ascii="Cambria Math" w:hAnsi="Cambria Math" w:cs="Times New Roman"/>
          </w:rPr>
          <m:t>i</m:t>
        </m:r>
      </m:oMath>
      <w:r w:rsidRPr="006D04DC">
        <w:rPr>
          <w:rFonts w:asciiTheme="majorHAnsi" w:hAnsiTheme="majorHAnsi" w:cs="Times New Roman"/>
        </w:rPr>
        <w:t xml:space="preserve"> as well as for </w:t>
      </w:r>
      <m:oMath>
        <m:r>
          <w:rPr>
            <w:rFonts w:ascii="Cambria Math" w:hAnsi="Cambria Math" w:cs="Times New Roman"/>
          </w:rPr>
          <m:t>i</m:t>
        </m:r>
      </m:oMath>
      <w:r w:rsidRPr="006D04DC">
        <w:rPr>
          <w:rFonts w:asciiTheme="majorHAnsi" w:hAnsiTheme="majorHAnsi" w:cs="Times New Roman"/>
        </w:rPr>
        <w:t xml:space="preserve"> itself</w:t>
      </w:r>
      <w:r w:rsidRPr="006D04DC">
        <w:rPr>
          <w:rFonts w:asciiTheme="majorHAnsi" w:hAnsiTheme="majorHAnsi" w:cs="Times New Roman"/>
        </w:rPr>
        <w:fldChar w:fldCharType="begin"/>
      </w:r>
      <w:r w:rsidRPr="006D04DC">
        <w:rPr>
          <w:rFonts w:asciiTheme="majorHAnsi" w:hAnsiTheme="majorHAnsi" w:cs="Times New Roman"/>
        </w:rPr>
        <w:instrText xml:space="preserve"> ADDIN ZOTERO_ITEM CSL_CITATION {"citationID":"1r1fpu8fln","properties":{"formattedCitation":"(Csermely et al., 2013; Rombach et al., 2014)","plainCitation":"(Csermely et al., 2013; Rombach et al., 2014)"},"citationItems":[{"id":538,"uris":["http://zotero.org/users/local/bcGP87uF/items/FUJAEISN"],"uri":["http://zotero.org/users/local/bcGP87uF/items/FUJAEISN"],"itemData":{"id":538,"type":"article-journal","title":"Structure and dynamics of core/periphery networks","container-title":"Journal of Complex Networks","page":"93-123","volume":"1","issue":"2","source":"CrossRef","DOI":"10.1093/comnet/cnt016","ISSN":"2051-1310, 2051-1329","language":"en","author":[{"family":"Csermely","given":"P."},{"family":"London","given":"A."},{"family":"Wu","given":"L.-Y."},{"family":"Uzzi","given":"B."}],"issued":{"date-parts":[["2013",12,1]]},"accessed":{"date-parts":[["2015",4,4]]}}},{"id":543,"uris":["http://zotero.org/users/local/bcGP87uF/items/JTH5C2S6"],"uri":["http://zotero.org/users/local/bcGP87uF/items/JTH5C2S6"],"itemData":{"id":543,"type":"article-journal","title":"Core-Periphery Structure in Networks","container-title":"SIAM Journal on Applied Mathematics","page":"167-190","volume":"74","issue":"1","source":"CrossRef","DOI":"10.1137/120881683","ISSN":"0036-1399, 1095-712X","language":"en","author":[{"family":"Rombach","given":"M. Puck"},{"family":"Porter","given":"Mason A."},{"family":"Fowler","given":"James H."},{"family":"Mucha","given":"Peter J."}],"issued":{"date-parts":[["2014",2,18]]},"accessed":{"date-parts":[["2015",4,4]]}}}],"schema":"https://github.com/citation-style-language/schema/raw/master/csl-citation.json"} </w:instrText>
      </w:r>
      <w:r w:rsidRPr="006D04DC">
        <w:rPr>
          <w:rFonts w:asciiTheme="majorHAnsi" w:hAnsiTheme="majorHAnsi" w:cs="Times New Roman"/>
        </w:rPr>
        <w:fldChar w:fldCharType="separate"/>
      </w:r>
      <w:r w:rsidRPr="006D04DC">
        <w:rPr>
          <w:rFonts w:asciiTheme="majorHAnsi" w:hAnsiTheme="majorHAnsi" w:cs="Times New Roman"/>
        </w:rPr>
        <w:t>(Csermely et al., 2013; Rombach et al., 2014)</w:t>
      </w:r>
      <w:r w:rsidRPr="006D04DC">
        <w:rPr>
          <w:rFonts w:asciiTheme="majorHAnsi" w:hAnsiTheme="majorHAnsi" w:cs="Times New Roman"/>
        </w:rPr>
        <w:fldChar w:fldCharType="end"/>
      </w:r>
      <w:r w:rsidRPr="006D04DC">
        <w:rPr>
          <w:rFonts w:asciiTheme="majorHAnsi" w:hAnsiTheme="majorHAnsi" w:cs="Times New Roman"/>
        </w:rPr>
        <w:fldChar w:fldCharType="begin"/>
      </w:r>
      <w:r w:rsidRPr="006D04DC">
        <w:rPr>
          <w:rFonts w:asciiTheme="majorHAnsi" w:hAnsiTheme="majorHAnsi" w:cs="Times New Roman"/>
        </w:rPr>
        <w:instrText xml:space="preserve"> ADDIN ZOTERO_TEMP </w:instrText>
      </w:r>
      <w:r w:rsidRPr="006D04DC">
        <w:rPr>
          <w:rFonts w:asciiTheme="majorHAnsi" w:hAnsiTheme="majorHAnsi" w:cs="Times New Roman"/>
        </w:rPr>
        <w:fldChar w:fldCharType="end"/>
      </w:r>
      <w:r w:rsidRPr="006D04DC">
        <w:rPr>
          <w:rFonts w:asciiTheme="majorHAnsi" w:hAnsiTheme="majorHAnsi" w:cs="Times New Roman"/>
        </w:rPr>
        <w:t>. After completing this score for all nodes in the network, we will then rank the nodes by increasing score, and measure the top 10 nodes in the network. Finally, we will compare the scores between the core/periphery score and the FPC score to serve as a quick validation measure of our methodology.</w:t>
      </w:r>
    </w:p>
    <w:p w14:paraId="1B1FAB15" w14:textId="7D2F03BA" w:rsidR="00E674D2" w:rsidRPr="006D04DC" w:rsidRDefault="00E674D2" w:rsidP="00E674D2">
      <w:pPr>
        <w:rPr>
          <w:rFonts w:asciiTheme="majorHAnsi" w:hAnsiTheme="majorHAnsi" w:cs="Times New Roman"/>
          <w:i/>
        </w:rPr>
      </w:pPr>
      <w:r w:rsidRPr="006D04DC">
        <w:rPr>
          <w:rFonts w:asciiTheme="majorHAnsi" w:hAnsiTheme="majorHAnsi" w:cs="Times New Roman"/>
          <w:i/>
        </w:rPr>
        <w:t>Validation</w:t>
      </w:r>
    </w:p>
    <w:p w14:paraId="28F2F75B" w14:textId="06988B29" w:rsidR="00E674D2" w:rsidRPr="006D04DC" w:rsidRDefault="00E674D2" w:rsidP="00E674D2">
      <w:pPr>
        <w:rPr>
          <w:rFonts w:asciiTheme="majorHAnsi" w:hAnsiTheme="majorHAnsi" w:cs="Times New Roman"/>
        </w:rPr>
      </w:pPr>
      <w:r w:rsidRPr="006D04DC">
        <w:rPr>
          <w:rFonts w:asciiTheme="majorHAnsi" w:hAnsiTheme="majorHAnsi" w:cs="Times New Roman"/>
        </w:rPr>
        <w:t>Since this section focuses solely on computationally determining what the most significant proteins in the combined endocytosis-exocytosis PPI network, there is a large need for validating our procedure in a more biological fashion. Thus, we have multiple validation checks on our analysis.</w:t>
      </w:r>
    </w:p>
    <w:p w14:paraId="0C0836C7" w14:textId="24876E6D" w:rsidR="00E674D2" w:rsidRPr="006D04DC" w:rsidRDefault="00E674D2" w:rsidP="00E674D2">
      <w:pPr>
        <w:rPr>
          <w:rFonts w:asciiTheme="majorHAnsi" w:hAnsiTheme="majorHAnsi" w:cs="Times New Roman"/>
        </w:rPr>
      </w:pPr>
      <w:r w:rsidRPr="006D04DC">
        <w:rPr>
          <w:rFonts w:asciiTheme="majorHAnsi" w:hAnsiTheme="majorHAnsi" w:cs="Times New Roman"/>
        </w:rPr>
        <w:t xml:space="preserve">To serve as our primary validation measure, we will utilize a method similar in concept to leave one-out cross-validation (LOOCV). In our implementation of LOOCV, we will iterate through each node in the network, removing it while performing both FPC and core/periphery scoring </w:t>
      </w:r>
      <w:r w:rsidRPr="006D04DC">
        <w:rPr>
          <w:rFonts w:asciiTheme="majorHAnsi" w:hAnsiTheme="majorHAnsi" w:cs="Times New Roman"/>
        </w:rPr>
        <w:fldChar w:fldCharType="begin"/>
      </w:r>
      <w:r w:rsidRPr="006D04DC">
        <w:rPr>
          <w:rFonts w:asciiTheme="majorHAnsi" w:hAnsiTheme="majorHAnsi" w:cs="Times New Roman"/>
        </w:rPr>
        <w:instrText xml:space="preserve"> ADDIN ZOTERO_ITEM CSL_CITATION {"citationID":"1jo4kt0rat","properties":{"formattedCitation":"(2013)","plainCitation":"(2013)"},"citationItems":[{"id":544,"uris":["http://zotero.org/users/local/bcGP87uF/items/SMKXMJUS"],"uri":["http://zotero.org/users/local/bcGP87uF/items/SMKXMJUS"],"itemData":{"id":544,"type":"book","title":"An introduction to statistical learning: with applications in R","collection-title":"Springer texts in statistics","collection-number":"103","publisher":"Springer","publisher-place":"New York","number-of-pages":"426","source":"Library of Congress ISBN","event-place":"New York","ISBN":"9781461471370","call-number":"QA276 .I585 2013","shortTitle":"An introduction to statistical learning","editor":[{"family":"James","given":"Gareth"},{"family":"Witten","given":"Daniela"},{"family":"Hastie","given":"Trevor"},{"family":"Tibshirani","given":"Robert"}],"issued":{"date-parts":[["2013"]]}}}],"schema":"https://github.com/citation-style-language/schema/raw/master/csl-citation.json"} </w:instrText>
      </w:r>
      <w:r w:rsidRPr="006D04DC">
        <w:rPr>
          <w:rFonts w:asciiTheme="majorHAnsi" w:hAnsiTheme="majorHAnsi" w:cs="Times New Roman"/>
        </w:rPr>
        <w:fldChar w:fldCharType="separate"/>
      </w:r>
      <w:r w:rsidRPr="006D04DC">
        <w:rPr>
          <w:rFonts w:asciiTheme="majorHAnsi" w:hAnsiTheme="majorHAnsi" w:cs="Times New Roman"/>
        </w:rPr>
        <w:t>(James et al, 2013)</w:t>
      </w:r>
      <w:r w:rsidRPr="006D04DC">
        <w:rPr>
          <w:rFonts w:asciiTheme="majorHAnsi" w:hAnsiTheme="majorHAnsi" w:cs="Times New Roman"/>
        </w:rPr>
        <w:fldChar w:fldCharType="end"/>
      </w:r>
      <w:r w:rsidRPr="006D04DC">
        <w:rPr>
          <w:rFonts w:asciiTheme="majorHAnsi" w:hAnsiTheme="majorHAnsi" w:cs="Times New Roman"/>
        </w:rPr>
        <w:t>. We will note the ranking of the nodes via each method while iterating through the different nodes. Finally, we will sum and normalize the together back into a single ordered list of the scores for each node for both of our measures of structural dominance in the network.</w:t>
      </w:r>
    </w:p>
    <w:p w14:paraId="322A262B" w14:textId="6BAB9532" w:rsidR="00E674D2" w:rsidRPr="006D04DC" w:rsidRDefault="00E674D2" w:rsidP="00E674D2">
      <w:pPr>
        <w:rPr>
          <w:rFonts w:asciiTheme="majorHAnsi" w:hAnsiTheme="majorHAnsi" w:cs="Times New Roman"/>
        </w:rPr>
      </w:pPr>
      <w:r w:rsidRPr="006D04DC">
        <w:rPr>
          <w:rFonts w:asciiTheme="majorHAnsi" w:hAnsiTheme="majorHAnsi" w:cs="Times New Roman"/>
        </w:rPr>
        <w:t>Next, we will separate the combined network of endocytosis and exocytosis into networks consisting of proteins that are annotated as only acting in endocytosis or in exocytosis. We should note that proteins that are involved in both networks will still be involved in both networks, but that proteins only functioning in exocytosis would only be in the exocytosis network. We will perform the same analysis that is described above in an attempt to test if nodes that are listed as structurally dominant in the combined network are actually structurally dominant in the segregated networks or if they are merely considered dominant because they act in both networks. A similar cross-validation procedure as is performed in the main analysis will also be done in order to assess the significance of these results. Finally, the calculated structurally dominant nodes in the combined network will be compared to the top structurally dominant nodes in the combined network.</w:t>
      </w:r>
    </w:p>
    <w:p w14:paraId="78060BD9" w14:textId="7BF807CC" w:rsidR="00432246" w:rsidRPr="006D04DC" w:rsidRDefault="00E674D2" w:rsidP="00E674D2">
      <w:pPr>
        <w:rPr>
          <w:rFonts w:asciiTheme="majorHAnsi" w:hAnsiTheme="majorHAnsi" w:cs="Times New Roman"/>
        </w:rPr>
      </w:pPr>
      <w:r w:rsidRPr="006D04DC">
        <w:rPr>
          <w:rFonts w:asciiTheme="majorHAnsi" w:hAnsiTheme="majorHAnsi" w:cs="Times New Roman"/>
        </w:rPr>
        <w:t>Finally, we will also test if our method privileges proteins that act over a wide area in the cell, or if proteins that function in a certain organelle (ie the endoplasmic reticulum) are privileged over proteins in another location. Since the locations of where proteins act are also available on KEGG, we will use this data to annotate and then separate the PPI network into separate subnetworks for each different location within the cell. Then, we will perform the same analysis as is performed on the combined network. A similar cross-validation procedure will be done in order to determine the significance of our results. Finally, the nodes from the combined network will be compared with the structurally dominant nodes in the subnetwork in order to test if our analysis privileges proteins that act solely over a wide are in the cell.</w:t>
      </w:r>
    </w:p>
    <w:p w14:paraId="0D7BED0D" w14:textId="77777777" w:rsidR="00442D25" w:rsidRPr="006D04DC" w:rsidRDefault="00442D25" w:rsidP="00E674D2">
      <w:pPr>
        <w:rPr>
          <w:rFonts w:asciiTheme="majorHAnsi" w:hAnsiTheme="majorHAnsi" w:cs="Times New Roman"/>
        </w:rPr>
      </w:pPr>
    </w:p>
    <w:p w14:paraId="60C32B1E" w14:textId="2B677DF8" w:rsidR="00442D25" w:rsidRPr="006D04DC" w:rsidRDefault="00442D25" w:rsidP="00E674D2">
      <w:pPr>
        <w:rPr>
          <w:rFonts w:asciiTheme="majorHAnsi" w:hAnsiTheme="majorHAnsi" w:cs="Times New Roman"/>
          <w:b/>
        </w:rPr>
      </w:pPr>
      <w:r w:rsidRPr="006D04DC">
        <w:rPr>
          <w:rFonts w:asciiTheme="majorHAnsi" w:hAnsiTheme="majorHAnsi" w:cs="Times New Roman"/>
          <w:b/>
        </w:rPr>
        <w:lastRenderedPageBreak/>
        <w:t>References</w:t>
      </w:r>
    </w:p>
    <w:p w14:paraId="6F018B33" w14:textId="77777777" w:rsidR="00442D25" w:rsidRDefault="00442D25" w:rsidP="00B840C8">
      <w:pPr>
        <w:spacing w:after="100" w:afterAutospacing="1" w:line="240" w:lineRule="auto"/>
        <w:rPr>
          <w:rFonts w:asciiTheme="majorHAnsi" w:eastAsia="Times New Roman" w:hAnsiTheme="majorHAnsi" w:cs="Times New Roman"/>
          <w:lang w:eastAsia="en-US"/>
        </w:rPr>
        <w:pPrChange w:id="17" w:author="Wesley Maddox" w:date="2015-04-05T21:53:00Z">
          <w:pPr>
            <w:spacing w:after="100" w:afterAutospacing="1" w:line="240" w:lineRule="auto"/>
          </w:pPr>
        </w:pPrChange>
      </w:pPr>
      <w:r w:rsidRPr="00442D25">
        <w:rPr>
          <w:rFonts w:asciiTheme="majorHAnsi" w:eastAsia="Times New Roman" w:hAnsiTheme="majorHAnsi" w:cs="Times New Roman"/>
          <w:lang w:eastAsia="en-US"/>
        </w:rPr>
        <w:t xml:space="preserve">Borgatti, S.P., and Everett, M.G. (2000). Models of core/periphery structures. Social Networks </w:t>
      </w:r>
      <w:r w:rsidRPr="00442D25">
        <w:rPr>
          <w:rFonts w:asciiTheme="majorHAnsi" w:eastAsia="Times New Roman" w:hAnsiTheme="majorHAnsi" w:cs="Times New Roman"/>
          <w:i/>
          <w:iCs/>
          <w:lang w:eastAsia="en-US"/>
        </w:rPr>
        <w:t>21</w:t>
      </w:r>
      <w:r w:rsidRPr="00442D25">
        <w:rPr>
          <w:rFonts w:asciiTheme="majorHAnsi" w:eastAsia="Times New Roman" w:hAnsiTheme="majorHAnsi" w:cs="Times New Roman"/>
          <w:lang w:eastAsia="en-US"/>
        </w:rPr>
        <w:t>, 375–395.</w:t>
      </w:r>
    </w:p>
    <w:p w14:paraId="3ED45171" w14:textId="77777777" w:rsidR="00B840C8" w:rsidRDefault="00B840C8" w:rsidP="00B840C8">
      <w:pPr>
        <w:spacing w:after="100" w:afterAutospacing="1" w:line="240" w:lineRule="auto"/>
        <w:rPr>
          <w:rFonts w:asciiTheme="majorHAnsi" w:eastAsia="Times New Roman" w:hAnsiTheme="majorHAnsi" w:cs="Times New Roman"/>
          <w:lang w:eastAsia="en-US"/>
        </w:rPr>
        <w:pPrChange w:id="18" w:author="Wesley Maddox" w:date="2015-04-05T21:53:00Z">
          <w:pPr>
            <w:spacing w:after="100" w:afterAutospacing="1" w:line="240" w:lineRule="auto"/>
          </w:pPr>
        </w:pPrChange>
      </w:pPr>
      <w:r w:rsidRPr="00764480">
        <w:rPr>
          <w:rFonts w:asciiTheme="majorHAnsi" w:eastAsia="Times New Roman" w:hAnsiTheme="majorHAnsi" w:cs="Times New Roman"/>
          <w:lang w:eastAsia="en-US"/>
        </w:rPr>
        <w:t>Boycott BB, Gray EG, Guillery RW. Synaptic structure and its alteration with environmental temperature: A study by light and electron microscopy of the central nervous system of lizards. Proc R Soc B 1961; 154:151-172</w:t>
      </w:r>
    </w:p>
    <w:p w14:paraId="294608FB" w14:textId="77777777" w:rsidR="00442D25" w:rsidRPr="00442D25" w:rsidRDefault="00442D25" w:rsidP="00B840C8">
      <w:pPr>
        <w:spacing w:after="100" w:afterAutospacing="1" w:line="240" w:lineRule="auto"/>
        <w:rPr>
          <w:rFonts w:asciiTheme="majorHAnsi" w:eastAsia="Times New Roman" w:hAnsiTheme="majorHAnsi" w:cs="Times New Roman"/>
          <w:lang w:eastAsia="en-US"/>
        </w:rPr>
        <w:pPrChange w:id="19" w:author="Wesley Maddox" w:date="2015-04-05T21:53:00Z">
          <w:pPr>
            <w:spacing w:after="100" w:afterAutospacing="1" w:line="240" w:lineRule="auto"/>
          </w:pPr>
        </w:pPrChange>
      </w:pPr>
      <w:r w:rsidRPr="00442D25">
        <w:rPr>
          <w:rFonts w:asciiTheme="majorHAnsi" w:eastAsia="Times New Roman" w:hAnsiTheme="majorHAnsi" w:cs="Times New Roman"/>
          <w:lang w:eastAsia="en-US"/>
        </w:rPr>
        <w:t xml:space="preserve">Chatr-Aryamontri, A., Breitkreutz, B.-J., Oughtred, R., Boucher, L., Heinicke, S., Chen, D., Stark, C., Breitkreutz, A., Kolas, N., O’Donnell, L., et al. (2015). The BioGRID interaction database: 2015 update. Nucleic Acids Res. </w:t>
      </w:r>
      <w:r w:rsidRPr="00442D25">
        <w:rPr>
          <w:rFonts w:asciiTheme="majorHAnsi" w:eastAsia="Times New Roman" w:hAnsiTheme="majorHAnsi" w:cs="Times New Roman"/>
          <w:i/>
          <w:iCs/>
          <w:lang w:eastAsia="en-US"/>
        </w:rPr>
        <w:t>43</w:t>
      </w:r>
      <w:r w:rsidRPr="00442D25">
        <w:rPr>
          <w:rFonts w:asciiTheme="majorHAnsi" w:eastAsia="Times New Roman" w:hAnsiTheme="majorHAnsi" w:cs="Times New Roman"/>
          <w:lang w:eastAsia="en-US"/>
        </w:rPr>
        <w:t>, D470–D478.</w:t>
      </w:r>
    </w:p>
    <w:p w14:paraId="7ED35CEC" w14:textId="77777777" w:rsidR="00442D25" w:rsidRPr="00442D25" w:rsidRDefault="00442D25" w:rsidP="00B840C8">
      <w:pPr>
        <w:spacing w:after="100" w:afterAutospacing="1" w:line="240" w:lineRule="auto"/>
        <w:rPr>
          <w:rFonts w:asciiTheme="majorHAnsi" w:eastAsia="Times New Roman" w:hAnsiTheme="majorHAnsi" w:cs="Times New Roman"/>
          <w:lang w:eastAsia="en-US"/>
        </w:rPr>
        <w:pPrChange w:id="20" w:author="Wesley Maddox" w:date="2015-04-05T21:53:00Z">
          <w:pPr>
            <w:spacing w:after="100" w:afterAutospacing="1" w:line="240" w:lineRule="auto"/>
          </w:pPr>
        </w:pPrChange>
      </w:pPr>
      <w:r w:rsidRPr="00442D25">
        <w:rPr>
          <w:rFonts w:asciiTheme="majorHAnsi" w:eastAsia="Times New Roman" w:hAnsiTheme="majorHAnsi" w:cs="Times New Roman"/>
          <w:lang w:eastAsia="en-US"/>
        </w:rPr>
        <w:t>Colizza, V., Flammini, M., Serrano, A., and Vespignani, A. Detecting rich-club ordering in complex networks. Na</w:t>
      </w:r>
      <w:bookmarkStart w:id="21" w:name="_GoBack"/>
      <w:bookmarkEnd w:id="21"/>
      <w:r w:rsidRPr="00442D25">
        <w:rPr>
          <w:rFonts w:asciiTheme="majorHAnsi" w:eastAsia="Times New Roman" w:hAnsiTheme="majorHAnsi" w:cs="Times New Roman"/>
          <w:lang w:eastAsia="en-US"/>
        </w:rPr>
        <w:t xml:space="preserve">ture Physics </w:t>
      </w:r>
      <w:r w:rsidRPr="00442D25">
        <w:rPr>
          <w:rFonts w:asciiTheme="majorHAnsi" w:eastAsia="Times New Roman" w:hAnsiTheme="majorHAnsi" w:cs="Times New Roman"/>
          <w:i/>
          <w:iCs/>
          <w:lang w:eastAsia="en-US"/>
        </w:rPr>
        <w:t>2</w:t>
      </w:r>
      <w:r w:rsidRPr="00442D25">
        <w:rPr>
          <w:rFonts w:asciiTheme="majorHAnsi" w:eastAsia="Times New Roman" w:hAnsiTheme="majorHAnsi" w:cs="Times New Roman"/>
          <w:lang w:eastAsia="en-US"/>
        </w:rPr>
        <w:t>, 110–115.</w:t>
      </w:r>
    </w:p>
    <w:p w14:paraId="0DA0BE7A" w14:textId="77777777" w:rsidR="00442D25" w:rsidRPr="00442D25" w:rsidRDefault="00442D25" w:rsidP="00B840C8">
      <w:pPr>
        <w:spacing w:after="100" w:afterAutospacing="1" w:line="240" w:lineRule="auto"/>
        <w:rPr>
          <w:rFonts w:asciiTheme="majorHAnsi" w:eastAsia="Times New Roman" w:hAnsiTheme="majorHAnsi" w:cs="Times New Roman"/>
          <w:lang w:eastAsia="en-US"/>
        </w:rPr>
        <w:pPrChange w:id="22" w:author="Wesley Maddox" w:date="2015-04-05T21:53:00Z">
          <w:pPr>
            <w:spacing w:after="100" w:afterAutospacing="1" w:line="240" w:lineRule="auto"/>
          </w:pPr>
        </w:pPrChange>
      </w:pPr>
      <w:r w:rsidRPr="00442D25">
        <w:rPr>
          <w:rFonts w:asciiTheme="majorHAnsi" w:eastAsia="Times New Roman" w:hAnsiTheme="majorHAnsi" w:cs="Times New Roman"/>
          <w:lang w:eastAsia="en-US"/>
        </w:rPr>
        <w:t xml:space="preserve">Csermely, P., London, A., Wu, L.-Y., and Uzzi, B. (2013). Structure and dynamics of core/periphery networks. Journal of Complex Networks </w:t>
      </w:r>
      <w:r w:rsidRPr="00442D25">
        <w:rPr>
          <w:rFonts w:asciiTheme="majorHAnsi" w:eastAsia="Times New Roman" w:hAnsiTheme="majorHAnsi" w:cs="Times New Roman"/>
          <w:i/>
          <w:iCs/>
          <w:lang w:eastAsia="en-US"/>
        </w:rPr>
        <w:t>1</w:t>
      </w:r>
      <w:r w:rsidRPr="00442D25">
        <w:rPr>
          <w:rFonts w:asciiTheme="majorHAnsi" w:eastAsia="Times New Roman" w:hAnsiTheme="majorHAnsi" w:cs="Times New Roman"/>
          <w:lang w:eastAsia="en-US"/>
        </w:rPr>
        <w:t>, 93–123.</w:t>
      </w:r>
    </w:p>
    <w:p w14:paraId="6AB801CB" w14:textId="77777777" w:rsidR="00442D25" w:rsidRPr="006D04DC" w:rsidRDefault="00442D25" w:rsidP="00B840C8">
      <w:pPr>
        <w:spacing w:after="100" w:afterAutospacing="1" w:line="240" w:lineRule="auto"/>
        <w:rPr>
          <w:rFonts w:asciiTheme="majorHAnsi" w:eastAsia="Times New Roman" w:hAnsiTheme="majorHAnsi" w:cs="Times New Roman"/>
          <w:lang w:eastAsia="en-US"/>
        </w:rPr>
        <w:pPrChange w:id="23" w:author="Wesley Maddox" w:date="2015-04-05T21:53:00Z">
          <w:pPr>
            <w:spacing w:after="100" w:afterAutospacing="1" w:line="240" w:lineRule="auto"/>
          </w:pPr>
        </w:pPrChange>
      </w:pPr>
      <w:r w:rsidRPr="00442D25">
        <w:rPr>
          <w:rFonts w:asciiTheme="majorHAnsi" w:eastAsia="Times New Roman" w:hAnsiTheme="majorHAnsi" w:cs="Times New Roman"/>
          <w:lang w:eastAsia="en-US"/>
        </w:rPr>
        <w:t>Dennis, E.L., Zhan, L., Jahanshad, N., Mueller, B.A., Jin, Y., Lenglet, C., Yacoub, E., Sapiro, G., Ugurbil, K., Harel, N., et al. (2014). Rich Club Analysis of Structural Brain Connectivity at 7 Tesla Versus 3 Tesla. In Computational Diffusion MRI and Brain Connectivity, (Springer), pp. 209–218.</w:t>
      </w:r>
    </w:p>
    <w:p w14:paraId="41512796" w14:textId="77777777" w:rsidR="006D04DC" w:rsidRDefault="006D04DC" w:rsidP="00B840C8">
      <w:pPr>
        <w:spacing w:after="100" w:afterAutospacing="1" w:line="240" w:lineRule="auto"/>
        <w:rPr>
          <w:rFonts w:asciiTheme="majorHAnsi" w:eastAsia="Times New Roman" w:hAnsiTheme="majorHAnsi" w:cs="Times New Roman"/>
          <w:lang w:eastAsia="en-US"/>
        </w:rPr>
        <w:pPrChange w:id="24" w:author="Wesley Maddox" w:date="2015-04-05T21:53:00Z">
          <w:pPr>
            <w:spacing w:after="100" w:afterAutospacing="1" w:line="240" w:lineRule="auto"/>
          </w:pPr>
        </w:pPrChange>
      </w:pPr>
      <w:r w:rsidRPr="006D04DC">
        <w:rPr>
          <w:rFonts w:asciiTheme="majorHAnsi" w:eastAsia="Times New Roman" w:hAnsiTheme="majorHAnsi" w:cs="Times New Roman"/>
          <w:lang w:eastAsia="en-US"/>
        </w:rPr>
        <w:t>Hastie, T., and Tibshirani, R. (2013). An introduction to statistical learning: with applications in R (New York: Springer).</w:t>
      </w:r>
    </w:p>
    <w:p w14:paraId="3029C0C8" w14:textId="77777777" w:rsidR="00442D25" w:rsidRPr="00442D25" w:rsidRDefault="00442D25" w:rsidP="00B840C8">
      <w:pPr>
        <w:spacing w:after="100" w:afterAutospacing="1" w:line="240" w:lineRule="auto"/>
        <w:rPr>
          <w:rFonts w:asciiTheme="majorHAnsi" w:eastAsia="Times New Roman" w:hAnsiTheme="majorHAnsi" w:cs="Times New Roman"/>
          <w:lang w:eastAsia="en-US"/>
        </w:rPr>
        <w:pPrChange w:id="25" w:author="Wesley Maddox" w:date="2015-04-05T21:53:00Z">
          <w:pPr>
            <w:spacing w:after="100" w:afterAutospacing="1" w:line="240" w:lineRule="auto"/>
          </w:pPr>
        </w:pPrChange>
      </w:pPr>
      <w:r w:rsidRPr="00442D25">
        <w:rPr>
          <w:rFonts w:asciiTheme="majorHAnsi" w:eastAsia="Times New Roman" w:hAnsiTheme="majorHAnsi" w:cs="Times New Roman"/>
          <w:lang w:eastAsia="en-US"/>
        </w:rPr>
        <w:t xml:space="preserve">Haucke, V., Neher, E., and Sigrist, S.J. (2011). Protein scaffolds in the coupling of synaptic exocytosis and endocytosis. Nature Reviews Neuroscience </w:t>
      </w:r>
      <w:r w:rsidRPr="00442D25">
        <w:rPr>
          <w:rFonts w:asciiTheme="majorHAnsi" w:eastAsia="Times New Roman" w:hAnsiTheme="majorHAnsi" w:cs="Times New Roman"/>
          <w:i/>
          <w:iCs/>
          <w:lang w:eastAsia="en-US"/>
        </w:rPr>
        <w:t>12</w:t>
      </w:r>
      <w:r w:rsidRPr="00442D25">
        <w:rPr>
          <w:rFonts w:asciiTheme="majorHAnsi" w:eastAsia="Times New Roman" w:hAnsiTheme="majorHAnsi" w:cs="Times New Roman"/>
          <w:lang w:eastAsia="en-US"/>
        </w:rPr>
        <w:t>, 127–138.</w:t>
      </w:r>
    </w:p>
    <w:p w14:paraId="4CD5920C" w14:textId="77777777" w:rsidR="00442D25" w:rsidRPr="00442D25" w:rsidRDefault="00442D25" w:rsidP="00B840C8">
      <w:pPr>
        <w:spacing w:after="100" w:afterAutospacing="1" w:line="240" w:lineRule="auto"/>
        <w:rPr>
          <w:rFonts w:asciiTheme="majorHAnsi" w:eastAsia="Times New Roman" w:hAnsiTheme="majorHAnsi" w:cs="Times New Roman"/>
          <w:lang w:eastAsia="en-US"/>
        </w:rPr>
        <w:pPrChange w:id="26" w:author="Wesley Maddox" w:date="2015-04-05T21:53:00Z">
          <w:pPr>
            <w:spacing w:after="100" w:afterAutospacing="1" w:line="240" w:lineRule="auto"/>
          </w:pPr>
        </w:pPrChange>
      </w:pPr>
      <w:r w:rsidRPr="00442D25">
        <w:rPr>
          <w:rFonts w:asciiTheme="majorHAnsi" w:eastAsia="Times New Roman" w:hAnsiTheme="majorHAnsi" w:cs="Times New Roman"/>
          <w:lang w:eastAsia="en-US"/>
        </w:rPr>
        <w:t xml:space="preserve">Jiang, Z.-Q., and Zhou, W.-X. (2008). Statistical significance of rich-club phenomena in complex networks. New Journal of Physics </w:t>
      </w:r>
      <w:r w:rsidRPr="00442D25">
        <w:rPr>
          <w:rFonts w:asciiTheme="majorHAnsi" w:eastAsia="Times New Roman" w:hAnsiTheme="majorHAnsi" w:cs="Times New Roman"/>
          <w:i/>
          <w:iCs/>
          <w:lang w:eastAsia="en-US"/>
        </w:rPr>
        <w:t>10</w:t>
      </w:r>
      <w:r w:rsidRPr="00442D25">
        <w:rPr>
          <w:rFonts w:asciiTheme="majorHAnsi" w:eastAsia="Times New Roman" w:hAnsiTheme="majorHAnsi" w:cs="Times New Roman"/>
          <w:lang w:eastAsia="en-US"/>
        </w:rPr>
        <w:t>.</w:t>
      </w:r>
    </w:p>
    <w:p w14:paraId="3850A496" w14:textId="77777777" w:rsidR="00442D25" w:rsidRPr="00442D25" w:rsidRDefault="00442D25" w:rsidP="00B840C8">
      <w:pPr>
        <w:spacing w:after="100" w:afterAutospacing="1" w:line="240" w:lineRule="auto"/>
        <w:rPr>
          <w:rFonts w:asciiTheme="majorHAnsi" w:eastAsia="Times New Roman" w:hAnsiTheme="majorHAnsi" w:cs="Times New Roman"/>
          <w:lang w:eastAsia="en-US"/>
        </w:rPr>
        <w:pPrChange w:id="27" w:author="Wesley Maddox" w:date="2015-04-05T21:53:00Z">
          <w:pPr>
            <w:spacing w:after="100" w:afterAutospacing="1" w:line="240" w:lineRule="auto"/>
          </w:pPr>
        </w:pPrChange>
      </w:pPr>
      <w:r w:rsidRPr="00442D25">
        <w:rPr>
          <w:rFonts w:asciiTheme="majorHAnsi" w:eastAsia="Times New Roman" w:hAnsiTheme="majorHAnsi" w:cs="Times New Roman"/>
          <w:lang w:eastAsia="en-US"/>
        </w:rPr>
        <w:t xml:space="preserve">Kanehisa, M., and Goto, S. (2000). KEGG: kyoto encyclopedia of genes and genomes. Nucleic Acids Res. </w:t>
      </w:r>
      <w:r w:rsidRPr="00442D25">
        <w:rPr>
          <w:rFonts w:asciiTheme="majorHAnsi" w:eastAsia="Times New Roman" w:hAnsiTheme="majorHAnsi" w:cs="Times New Roman"/>
          <w:i/>
          <w:iCs/>
          <w:lang w:eastAsia="en-US"/>
        </w:rPr>
        <w:t>28</w:t>
      </w:r>
      <w:r w:rsidRPr="00442D25">
        <w:rPr>
          <w:rFonts w:asciiTheme="majorHAnsi" w:eastAsia="Times New Roman" w:hAnsiTheme="majorHAnsi" w:cs="Times New Roman"/>
          <w:lang w:eastAsia="en-US"/>
        </w:rPr>
        <w:t>, 27–30.</w:t>
      </w:r>
    </w:p>
    <w:p w14:paraId="08C6DA40" w14:textId="77777777" w:rsidR="00442D25" w:rsidRDefault="00442D25" w:rsidP="00B840C8">
      <w:pPr>
        <w:spacing w:after="100" w:afterAutospacing="1" w:line="240" w:lineRule="auto"/>
        <w:rPr>
          <w:rFonts w:asciiTheme="majorHAnsi" w:eastAsia="Times New Roman" w:hAnsiTheme="majorHAnsi" w:cs="Times New Roman"/>
          <w:lang w:eastAsia="en-US"/>
        </w:rPr>
        <w:pPrChange w:id="28" w:author="Wesley Maddox" w:date="2015-04-05T21:53:00Z">
          <w:pPr>
            <w:spacing w:after="100" w:afterAutospacing="1" w:line="240" w:lineRule="auto"/>
          </w:pPr>
        </w:pPrChange>
      </w:pPr>
      <w:r w:rsidRPr="00442D25">
        <w:rPr>
          <w:rFonts w:asciiTheme="majorHAnsi" w:eastAsia="Times New Roman" w:hAnsiTheme="majorHAnsi" w:cs="Times New Roman"/>
          <w:lang w:eastAsia="en-US"/>
        </w:rPr>
        <w:t xml:space="preserve">Kirkpatrick, S., Vecchi, M.P., and others (1983). Optimization by simmulated annealing. Science </w:t>
      </w:r>
      <w:r w:rsidRPr="00442D25">
        <w:rPr>
          <w:rFonts w:asciiTheme="majorHAnsi" w:eastAsia="Times New Roman" w:hAnsiTheme="majorHAnsi" w:cs="Times New Roman"/>
          <w:i/>
          <w:iCs/>
          <w:lang w:eastAsia="en-US"/>
        </w:rPr>
        <w:t>220</w:t>
      </w:r>
      <w:r w:rsidRPr="00442D25">
        <w:rPr>
          <w:rFonts w:asciiTheme="majorHAnsi" w:eastAsia="Times New Roman" w:hAnsiTheme="majorHAnsi" w:cs="Times New Roman"/>
          <w:lang w:eastAsia="en-US"/>
        </w:rPr>
        <w:t>, 671–680.</w:t>
      </w:r>
    </w:p>
    <w:p w14:paraId="7548BF4B" w14:textId="77777777" w:rsidR="00B840C8" w:rsidRPr="00764480" w:rsidRDefault="00B840C8" w:rsidP="00B840C8">
      <w:pPr>
        <w:spacing w:after="100" w:afterAutospacing="1" w:line="240" w:lineRule="auto"/>
        <w:rPr>
          <w:rFonts w:asciiTheme="majorHAnsi" w:eastAsia="Times New Roman" w:hAnsiTheme="majorHAnsi" w:cs="Times New Roman"/>
          <w:lang w:eastAsia="en-US"/>
        </w:rPr>
        <w:pPrChange w:id="29" w:author="Wesley Maddox" w:date="2015-04-05T21:53:00Z">
          <w:pPr>
            <w:spacing w:after="100" w:afterAutospacing="1" w:line="240" w:lineRule="auto"/>
          </w:pPr>
        </w:pPrChange>
      </w:pPr>
      <w:r w:rsidRPr="00764480">
        <w:rPr>
          <w:rFonts w:asciiTheme="majorHAnsi" w:eastAsia="Times New Roman" w:hAnsiTheme="majorHAnsi" w:cs="Times New Roman"/>
          <w:lang w:eastAsia="en-US"/>
        </w:rPr>
        <w:t>Lin WJ, Salton SR. The regulated secretory pathway and human disease: insights from gene variants and single nucleotide polymorphisms. Front. Endocrinol: 10.3389/fendo.2013.00096</w:t>
      </w:r>
    </w:p>
    <w:p w14:paraId="4FAF6EDD" w14:textId="77777777" w:rsidR="00442D25" w:rsidRPr="00442D25" w:rsidRDefault="00442D25" w:rsidP="00B840C8">
      <w:pPr>
        <w:spacing w:after="100" w:afterAutospacing="1" w:line="240" w:lineRule="auto"/>
        <w:rPr>
          <w:rFonts w:asciiTheme="majorHAnsi" w:eastAsia="Times New Roman" w:hAnsiTheme="majorHAnsi" w:cs="Times New Roman"/>
          <w:lang w:eastAsia="en-US"/>
        </w:rPr>
        <w:pPrChange w:id="30" w:author="Wesley Maddox" w:date="2015-04-05T21:53:00Z">
          <w:pPr>
            <w:spacing w:after="100" w:afterAutospacing="1" w:line="240" w:lineRule="auto"/>
          </w:pPr>
        </w:pPrChange>
      </w:pPr>
      <w:r w:rsidRPr="00442D25">
        <w:rPr>
          <w:rFonts w:asciiTheme="majorHAnsi" w:eastAsia="Times New Roman" w:hAnsiTheme="majorHAnsi" w:cs="Times New Roman"/>
          <w:lang w:eastAsia="en-US"/>
        </w:rPr>
        <w:t xml:space="preserve">McAuley, J.J., da Fontoura Costa, L., and Caetano, T.S. (2007). Rich-club phenomenon across complex network hierarchies. Applied Physics Letters </w:t>
      </w:r>
      <w:r w:rsidRPr="00442D25">
        <w:rPr>
          <w:rFonts w:asciiTheme="majorHAnsi" w:eastAsia="Times New Roman" w:hAnsiTheme="majorHAnsi" w:cs="Times New Roman"/>
          <w:i/>
          <w:iCs/>
          <w:lang w:eastAsia="en-US"/>
        </w:rPr>
        <w:t>91</w:t>
      </w:r>
      <w:r w:rsidRPr="00442D25">
        <w:rPr>
          <w:rFonts w:asciiTheme="majorHAnsi" w:eastAsia="Times New Roman" w:hAnsiTheme="majorHAnsi" w:cs="Times New Roman"/>
          <w:lang w:eastAsia="en-US"/>
        </w:rPr>
        <w:t>, 084103.</w:t>
      </w:r>
    </w:p>
    <w:p w14:paraId="183CF52C" w14:textId="77777777" w:rsidR="00442D25" w:rsidRPr="00442D25" w:rsidRDefault="00442D25" w:rsidP="00B840C8">
      <w:pPr>
        <w:spacing w:after="100" w:afterAutospacing="1" w:line="240" w:lineRule="auto"/>
        <w:rPr>
          <w:rFonts w:asciiTheme="majorHAnsi" w:eastAsia="Times New Roman" w:hAnsiTheme="majorHAnsi" w:cs="Times New Roman"/>
          <w:lang w:eastAsia="en-US"/>
        </w:rPr>
        <w:pPrChange w:id="31" w:author="Wesley Maddox" w:date="2015-04-05T21:53:00Z">
          <w:pPr>
            <w:spacing w:after="100" w:afterAutospacing="1" w:line="240" w:lineRule="auto"/>
          </w:pPr>
        </w:pPrChange>
      </w:pPr>
      <w:r w:rsidRPr="00442D25">
        <w:rPr>
          <w:rFonts w:asciiTheme="majorHAnsi" w:eastAsia="Times New Roman" w:hAnsiTheme="majorHAnsi" w:cs="Times New Roman"/>
          <w:lang w:eastAsia="en-US"/>
        </w:rPr>
        <w:t xml:space="preserve">Pei Wang, Xinghuo Yu, and Jinhu Lu (2014). Identification and Evolution of Structurally Dominant Nodes in Protein-Protein Interaction Networks. IEEE Transactions on Biomedical Circuits and Systems </w:t>
      </w:r>
      <w:r w:rsidRPr="00442D25">
        <w:rPr>
          <w:rFonts w:asciiTheme="majorHAnsi" w:eastAsia="Times New Roman" w:hAnsiTheme="majorHAnsi" w:cs="Times New Roman"/>
          <w:i/>
          <w:iCs/>
          <w:lang w:eastAsia="en-US"/>
        </w:rPr>
        <w:t>8</w:t>
      </w:r>
      <w:r w:rsidRPr="00442D25">
        <w:rPr>
          <w:rFonts w:asciiTheme="majorHAnsi" w:eastAsia="Times New Roman" w:hAnsiTheme="majorHAnsi" w:cs="Times New Roman"/>
          <w:lang w:eastAsia="en-US"/>
        </w:rPr>
        <w:t>, 87–97.</w:t>
      </w:r>
    </w:p>
    <w:p w14:paraId="75964723" w14:textId="77777777" w:rsidR="00442D25" w:rsidRDefault="00442D25" w:rsidP="00B840C8">
      <w:pPr>
        <w:spacing w:after="100" w:afterAutospacing="1" w:line="240" w:lineRule="auto"/>
        <w:rPr>
          <w:rFonts w:asciiTheme="majorHAnsi" w:eastAsia="Times New Roman" w:hAnsiTheme="majorHAnsi" w:cs="Times New Roman"/>
          <w:lang w:eastAsia="en-US"/>
        </w:rPr>
        <w:pPrChange w:id="32" w:author="Wesley Maddox" w:date="2015-04-05T21:53:00Z">
          <w:pPr>
            <w:spacing w:after="100" w:afterAutospacing="1" w:line="240" w:lineRule="auto"/>
          </w:pPr>
        </w:pPrChange>
      </w:pPr>
      <w:r w:rsidRPr="00442D25">
        <w:rPr>
          <w:rFonts w:asciiTheme="majorHAnsi" w:eastAsia="Times New Roman" w:hAnsiTheme="majorHAnsi" w:cs="Times New Roman"/>
          <w:lang w:eastAsia="en-US"/>
        </w:rPr>
        <w:lastRenderedPageBreak/>
        <w:t xml:space="preserve">Rombach, M.P., Porter, M.A., Fowler, J.H., and Mucha, P.J. (2014). Core-Periphery Structure in Networks. SIAM Journal on Applied Mathematics </w:t>
      </w:r>
      <w:r w:rsidRPr="00442D25">
        <w:rPr>
          <w:rFonts w:asciiTheme="majorHAnsi" w:eastAsia="Times New Roman" w:hAnsiTheme="majorHAnsi" w:cs="Times New Roman"/>
          <w:i/>
          <w:iCs/>
          <w:lang w:eastAsia="en-US"/>
        </w:rPr>
        <w:t>74</w:t>
      </w:r>
      <w:r w:rsidRPr="00442D25">
        <w:rPr>
          <w:rFonts w:asciiTheme="majorHAnsi" w:eastAsia="Times New Roman" w:hAnsiTheme="majorHAnsi" w:cs="Times New Roman"/>
          <w:lang w:eastAsia="en-US"/>
        </w:rPr>
        <w:t>, 167–190.</w:t>
      </w:r>
    </w:p>
    <w:p w14:paraId="416C8FD6" w14:textId="77777777" w:rsidR="00B840C8" w:rsidRPr="00764480" w:rsidRDefault="00B840C8" w:rsidP="00B840C8">
      <w:pPr>
        <w:spacing w:after="100" w:afterAutospacing="1" w:line="240" w:lineRule="auto"/>
        <w:rPr>
          <w:rFonts w:asciiTheme="majorHAnsi" w:eastAsia="Times New Roman" w:hAnsiTheme="majorHAnsi" w:cs="Times New Roman"/>
          <w:lang w:eastAsia="en-US"/>
        </w:rPr>
        <w:pPrChange w:id="33" w:author="Wesley Maddox" w:date="2015-04-05T21:53:00Z">
          <w:pPr>
            <w:spacing w:after="100" w:afterAutospacing="1" w:line="240" w:lineRule="auto"/>
          </w:pPr>
        </w:pPrChange>
      </w:pPr>
      <w:r w:rsidRPr="00764480">
        <w:rPr>
          <w:rFonts w:asciiTheme="majorHAnsi" w:eastAsia="Times New Roman" w:hAnsiTheme="majorHAnsi" w:cs="Times New Roman"/>
          <w:lang w:eastAsia="en-US"/>
        </w:rPr>
        <w:t>Taguchi T. Emerging roles of recycling endosomes. J Biochem. 2013 Jun; 153(6):505-10</w:t>
      </w:r>
    </w:p>
    <w:p w14:paraId="213405B9" w14:textId="77777777" w:rsidR="00442D25" w:rsidRPr="00442D25" w:rsidRDefault="00442D25" w:rsidP="00B840C8">
      <w:pPr>
        <w:spacing w:after="100" w:afterAutospacing="1" w:line="240" w:lineRule="auto"/>
        <w:rPr>
          <w:rFonts w:asciiTheme="majorHAnsi" w:eastAsia="Times New Roman" w:hAnsiTheme="majorHAnsi" w:cs="Times New Roman"/>
          <w:lang w:eastAsia="en-US"/>
        </w:rPr>
        <w:pPrChange w:id="34" w:author="Wesley Maddox" w:date="2015-04-05T21:53:00Z">
          <w:pPr>
            <w:spacing w:after="100" w:afterAutospacing="1" w:line="240" w:lineRule="auto"/>
          </w:pPr>
        </w:pPrChange>
      </w:pPr>
      <w:r w:rsidRPr="00442D25">
        <w:rPr>
          <w:rFonts w:asciiTheme="majorHAnsi" w:eastAsia="Times New Roman" w:hAnsiTheme="majorHAnsi" w:cs="Times New Roman"/>
          <w:lang w:eastAsia="en-US"/>
        </w:rPr>
        <w:t xml:space="preserve">Wuchty, S., Adams, J.H., and Ferdig, M.T. (2009). A comprehensive Plasmodium falciparum protein interaction map reveals a distinct architecture of a core interactome. PROTEOMICS </w:t>
      </w:r>
      <w:r w:rsidRPr="00442D25">
        <w:rPr>
          <w:rFonts w:asciiTheme="majorHAnsi" w:eastAsia="Times New Roman" w:hAnsiTheme="majorHAnsi" w:cs="Times New Roman"/>
          <w:i/>
          <w:iCs/>
          <w:lang w:eastAsia="en-US"/>
        </w:rPr>
        <w:t>9</w:t>
      </w:r>
      <w:r w:rsidRPr="00442D25">
        <w:rPr>
          <w:rFonts w:asciiTheme="majorHAnsi" w:eastAsia="Times New Roman" w:hAnsiTheme="majorHAnsi" w:cs="Times New Roman"/>
          <w:lang w:eastAsia="en-US"/>
        </w:rPr>
        <w:t>, 1841–1849.</w:t>
      </w:r>
    </w:p>
    <w:p w14:paraId="3A5A0B12" w14:textId="77777777" w:rsidR="00442D25" w:rsidRPr="006D04DC" w:rsidRDefault="00442D25" w:rsidP="00B840C8">
      <w:pPr>
        <w:spacing w:after="100" w:afterAutospacing="1"/>
        <w:rPr>
          <w:rFonts w:asciiTheme="majorHAnsi" w:eastAsia="Calibri" w:hAnsiTheme="majorHAnsi" w:cs="Times New Roman"/>
          <w:b/>
          <w:lang w:eastAsia="en-US"/>
        </w:rPr>
        <w:pPrChange w:id="35" w:author="Wesley Maddox" w:date="2015-04-05T21:53:00Z">
          <w:pPr/>
        </w:pPrChange>
      </w:pPr>
    </w:p>
    <w:sectPr w:rsidR="00442D25" w:rsidRPr="006D04D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esley Maddox" w:date="2015-04-05T21:10:00Z" w:initials="WM">
    <w:p w14:paraId="55742B77" w14:textId="01DA24A6" w:rsidR="004B0936" w:rsidRDefault="004B0936">
      <w:pPr>
        <w:pStyle w:val="CommentText"/>
      </w:pPr>
      <w:r>
        <w:rPr>
          <w:rStyle w:val="CommentReference"/>
        </w:rPr>
        <w:annotationRef/>
      </w:r>
      <w:r>
        <w:t>Citation?</w:t>
      </w:r>
    </w:p>
  </w:comment>
  <w:comment w:id="9" w:author="Wesley Maddox" w:date="2015-04-05T21:11:00Z" w:initials="WM">
    <w:p w14:paraId="28BCA2E9" w14:textId="76750E6D" w:rsidR="004B0936" w:rsidRDefault="004B0936">
      <w:pPr>
        <w:pStyle w:val="CommentText"/>
      </w:pPr>
      <w:r>
        <w:rPr>
          <w:rStyle w:val="CommentReference"/>
        </w:rPr>
        <w:annotationRef/>
      </w:r>
      <w:r>
        <w:t>Citation?</w:t>
      </w:r>
    </w:p>
  </w:comment>
  <w:comment w:id="11" w:author="Wesley Maddox" w:date="2015-04-05T21:11:00Z" w:initials="WM">
    <w:p w14:paraId="03B75A7F" w14:textId="127075D4" w:rsidR="004B0936" w:rsidRDefault="004B0936">
      <w:pPr>
        <w:pStyle w:val="CommentText"/>
      </w:pPr>
      <w:r>
        <w:rPr>
          <w:rStyle w:val="CommentReference"/>
        </w:rPr>
        <w:annotationRef/>
      </w:r>
      <w:r>
        <w:t>Citation?</w:t>
      </w:r>
    </w:p>
  </w:comment>
  <w:comment w:id="12" w:author="Wesley Maddox" w:date="2015-04-05T21:11:00Z" w:initials="WM">
    <w:p w14:paraId="7F64EE66" w14:textId="087601BD" w:rsidR="004B0936" w:rsidRDefault="004B0936">
      <w:pPr>
        <w:pStyle w:val="CommentText"/>
      </w:pPr>
      <w:r>
        <w:rPr>
          <w:rStyle w:val="CommentReference"/>
        </w:rPr>
        <w:annotationRef/>
      </w:r>
      <w:r>
        <w:t>Cite?</w:t>
      </w:r>
    </w:p>
  </w:comment>
  <w:comment w:id="13" w:author="Wesley Maddox" w:date="2015-04-05T21:11:00Z" w:initials="WM">
    <w:p w14:paraId="322D68E8" w14:textId="0EF313F0" w:rsidR="004B0936" w:rsidRDefault="004B0936">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742B77" w15:done="0"/>
  <w15:commentEx w15:paraId="28BCA2E9" w15:done="0"/>
  <w15:commentEx w15:paraId="03B75A7F" w15:done="0"/>
  <w15:commentEx w15:paraId="7F64EE66" w15:done="0"/>
  <w15:commentEx w15:paraId="322D68E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sley Maddox">
    <w15:presenceInfo w15:providerId="Windows Live" w15:userId="439b890c50128f7c"/>
  </w15:person>
  <w15:person w15:author="Dong Liu">
    <w15:presenceInfo w15:providerId="Windows Live" w15:userId="707a8728e18250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CFC"/>
    <w:rsid w:val="000124BC"/>
    <w:rsid w:val="000362FE"/>
    <w:rsid w:val="000703A6"/>
    <w:rsid w:val="00161295"/>
    <w:rsid w:val="001827F7"/>
    <w:rsid w:val="001A4CFC"/>
    <w:rsid w:val="001B08C5"/>
    <w:rsid w:val="0026113A"/>
    <w:rsid w:val="002C116A"/>
    <w:rsid w:val="003266F1"/>
    <w:rsid w:val="004138A3"/>
    <w:rsid w:val="00432246"/>
    <w:rsid w:val="00435733"/>
    <w:rsid w:val="00442D25"/>
    <w:rsid w:val="00450138"/>
    <w:rsid w:val="00461526"/>
    <w:rsid w:val="00484A38"/>
    <w:rsid w:val="004B0936"/>
    <w:rsid w:val="00506CD2"/>
    <w:rsid w:val="00694027"/>
    <w:rsid w:val="006D04DC"/>
    <w:rsid w:val="0073710A"/>
    <w:rsid w:val="00764480"/>
    <w:rsid w:val="007F7036"/>
    <w:rsid w:val="008A7C1B"/>
    <w:rsid w:val="00943F9F"/>
    <w:rsid w:val="00951CB5"/>
    <w:rsid w:val="009A625E"/>
    <w:rsid w:val="00A740C5"/>
    <w:rsid w:val="00AA1745"/>
    <w:rsid w:val="00AA689C"/>
    <w:rsid w:val="00B557B9"/>
    <w:rsid w:val="00B840C8"/>
    <w:rsid w:val="00B90C70"/>
    <w:rsid w:val="00B92BB2"/>
    <w:rsid w:val="00B9432A"/>
    <w:rsid w:val="00BC2ECB"/>
    <w:rsid w:val="00BE2715"/>
    <w:rsid w:val="00BF1452"/>
    <w:rsid w:val="00C75AAF"/>
    <w:rsid w:val="00CC3AF2"/>
    <w:rsid w:val="00D001C6"/>
    <w:rsid w:val="00D50176"/>
    <w:rsid w:val="00D56CFC"/>
    <w:rsid w:val="00E67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D8B5"/>
  <w15:chartTrackingRefBased/>
  <w15:docId w15:val="{AFAEC719-4170-4992-BBD2-BC7ECE1C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94027"/>
    <w:rPr>
      <w:sz w:val="16"/>
      <w:szCs w:val="16"/>
    </w:rPr>
  </w:style>
  <w:style w:type="paragraph" w:styleId="CommentText">
    <w:name w:val="annotation text"/>
    <w:basedOn w:val="Normal"/>
    <w:link w:val="CommentTextChar"/>
    <w:uiPriority w:val="99"/>
    <w:semiHidden/>
    <w:unhideWhenUsed/>
    <w:rsid w:val="00694027"/>
    <w:pPr>
      <w:spacing w:line="240" w:lineRule="auto"/>
    </w:pPr>
    <w:rPr>
      <w:sz w:val="20"/>
      <w:szCs w:val="20"/>
    </w:rPr>
  </w:style>
  <w:style w:type="character" w:customStyle="1" w:styleId="CommentTextChar">
    <w:name w:val="Comment Text Char"/>
    <w:basedOn w:val="DefaultParagraphFont"/>
    <w:link w:val="CommentText"/>
    <w:uiPriority w:val="99"/>
    <w:semiHidden/>
    <w:rsid w:val="00694027"/>
    <w:rPr>
      <w:sz w:val="20"/>
      <w:szCs w:val="20"/>
    </w:rPr>
  </w:style>
  <w:style w:type="paragraph" w:styleId="CommentSubject">
    <w:name w:val="annotation subject"/>
    <w:basedOn w:val="CommentText"/>
    <w:next w:val="CommentText"/>
    <w:link w:val="CommentSubjectChar"/>
    <w:uiPriority w:val="99"/>
    <w:semiHidden/>
    <w:unhideWhenUsed/>
    <w:rsid w:val="00694027"/>
    <w:rPr>
      <w:b/>
      <w:bCs/>
    </w:rPr>
  </w:style>
  <w:style w:type="character" w:customStyle="1" w:styleId="CommentSubjectChar">
    <w:name w:val="Comment Subject Char"/>
    <w:basedOn w:val="CommentTextChar"/>
    <w:link w:val="CommentSubject"/>
    <w:uiPriority w:val="99"/>
    <w:semiHidden/>
    <w:rsid w:val="00694027"/>
    <w:rPr>
      <w:b/>
      <w:bCs/>
      <w:sz w:val="20"/>
      <w:szCs w:val="20"/>
    </w:rPr>
  </w:style>
  <w:style w:type="paragraph" w:styleId="BalloonText">
    <w:name w:val="Balloon Text"/>
    <w:basedOn w:val="Normal"/>
    <w:link w:val="BalloonTextChar"/>
    <w:uiPriority w:val="99"/>
    <w:semiHidden/>
    <w:unhideWhenUsed/>
    <w:rsid w:val="006940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40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600257">
      <w:bodyDiv w:val="1"/>
      <w:marLeft w:val="0"/>
      <w:marRight w:val="0"/>
      <w:marTop w:val="0"/>
      <w:marBottom w:val="0"/>
      <w:divBdr>
        <w:top w:val="none" w:sz="0" w:space="0" w:color="auto"/>
        <w:left w:val="none" w:sz="0" w:space="0" w:color="auto"/>
        <w:bottom w:val="none" w:sz="0" w:space="0" w:color="auto"/>
        <w:right w:val="none" w:sz="0" w:space="0" w:color="auto"/>
      </w:divBdr>
    </w:div>
    <w:div w:id="972249412">
      <w:bodyDiv w:val="1"/>
      <w:marLeft w:val="0"/>
      <w:marRight w:val="0"/>
      <w:marTop w:val="0"/>
      <w:marBottom w:val="0"/>
      <w:divBdr>
        <w:top w:val="none" w:sz="0" w:space="0" w:color="auto"/>
        <w:left w:val="none" w:sz="0" w:space="0" w:color="auto"/>
        <w:bottom w:val="none" w:sz="0" w:space="0" w:color="auto"/>
        <w:right w:val="none" w:sz="0" w:space="0" w:color="auto"/>
      </w:divBdr>
      <w:divsChild>
        <w:div w:id="628827147">
          <w:marLeft w:val="0"/>
          <w:marRight w:val="0"/>
          <w:marTop w:val="0"/>
          <w:marBottom w:val="0"/>
          <w:divBdr>
            <w:top w:val="none" w:sz="0" w:space="0" w:color="auto"/>
            <w:left w:val="none" w:sz="0" w:space="0" w:color="auto"/>
            <w:bottom w:val="none" w:sz="0" w:space="0" w:color="auto"/>
            <w:right w:val="none" w:sz="0" w:space="0" w:color="auto"/>
          </w:divBdr>
          <w:divsChild>
            <w:div w:id="982782277">
              <w:marLeft w:val="0"/>
              <w:marRight w:val="0"/>
              <w:marTop w:val="0"/>
              <w:marBottom w:val="240"/>
              <w:divBdr>
                <w:top w:val="none" w:sz="0" w:space="0" w:color="auto"/>
                <w:left w:val="none" w:sz="0" w:space="0" w:color="auto"/>
                <w:bottom w:val="none" w:sz="0" w:space="0" w:color="auto"/>
                <w:right w:val="none" w:sz="0" w:space="0" w:color="auto"/>
              </w:divBdr>
            </w:div>
            <w:div w:id="292911834">
              <w:marLeft w:val="0"/>
              <w:marRight w:val="0"/>
              <w:marTop w:val="0"/>
              <w:marBottom w:val="240"/>
              <w:divBdr>
                <w:top w:val="none" w:sz="0" w:space="0" w:color="auto"/>
                <w:left w:val="none" w:sz="0" w:space="0" w:color="auto"/>
                <w:bottom w:val="none" w:sz="0" w:space="0" w:color="auto"/>
                <w:right w:val="none" w:sz="0" w:space="0" w:color="auto"/>
              </w:divBdr>
            </w:div>
            <w:div w:id="658076112">
              <w:marLeft w:val="0"/>
              <w:marRight w:val="0"/>
              <w:marTop w:val="0"/>
              <w:marBottom w:val="240"/>
              <w:divBdr>
                <w:top w:val="none" w:sz="0" w:space="0" w:color="auto"/>
                <w:left w:val="none" w:sz="0" w:space="0" w:color="auto"/>
                <w:bottom w:val="none" w:sz="0" w:space="0" w:color="auto"/>
                <w:right w:val="none" w:sz="0" w:space="0" w:color="auto"/>
              </w:divBdr>
            </w:div>
            <w:div w:id="1586303529">
              <w:marLeft w:val="0"/>
              <w:marRight w:val="0"/>
              <w:marTop w:val="0"/>
              <w:marBottom w:val="240"/>
              <w:divBdr>
                <w:top w:val="none" w:sz="0" w:space="0" w:color="auto"/>
                <w:left w:val="none" w:sz="0" w:space="0" w:color="auto"/>
                <w:bottom w:val="none" w:sz="0" w:space="0" w:color="auto"/>
                <w:right w:val="none" w:sz="0" w:space="0" w:color="auto"/>
              </w:divBdr>
            </w:div>
            <w:div w:id="1110007753">
              <w:marLeft w:val="0"/>
              <w:marRight w:val="0"/>
              <w:marTop w:val="0"/>
              <w:marBottom w:val="240"/>
              <w:divBdr>
                <w:top w:val="none" w:sz="0" w:space="0" w:color="auto"/>
                <w:left w:val="none" w:sz="0" w:space="0" w:color="auto"/>
                <w:bottom w:val="none" w:sz="0" w:space="0" w:color="auto"/>
                <w:right w:val="none" w:sz="0" w:space="0" w:color="auto"/>
              </w:divBdr>
            </w:div>
            <w:div w:id="1310357568">
              <w:marLeft w:val="0"/>
              <w:marRight w:val="0"/>
              <w:marTop w:val="0"/>
              <w:marBottom w:val="240"/>
              <w:divBdr>
                <w:top w:val="none" w:sz="0" w:space="0" w:color="auto"/>
                <w:left w:val="none" w:sz="0" w:space="0" w:color="auto"/>
                <w:bottom w:val="none" w:sz="0" w:space="0" w:color="auto"/>
                <w:right w:val="none" w:sz="0" w:space="0" w:color="auto"/>
              </w:divBdr>
            </w:div>
            <w:div w:id="1329946905">
              <w:marLeft w:val="0"/>
              <w:marRight w:val="0"/>
              <w:marTop w:val="0"/>
              <w:marBottom w:val="240"/>
              <w:divBdr>
                <w:top w:val="none" w:sz="0" w:space="0" w:color="auto"/>
                <w:left w:val="none" w:sz="0" w:space="0" w:color="auto"/>
                <w:bottom w:val="none" w:sz="0" w:space="0" w:color="auto"/>
                <w:right w:val="none" w:sz="0" w:space="0" w:color="auto"/>
              </w:divBdr>
            </w:div>
            <w:div w:id="757366305">
              <w:marLeft w:val="0"/>
              <w:marRight w:val="0"/>
              <w:marTop w:val="0"/>
              <w:marBottom w:val="240"/>
              <w:divBdr>
                <w:top w:val="none" w:sz="0" w:space="0" w:color="auto"/>
                <w:left w:val="none" w:sz="0" w:space="0" w:color="auto"/>
                <w:bottom w:val="none" w:sz="0" w:space="0" w:color="auto"/>
                <w:right w:val="none" w:sz="0" w:space="0" w:color="auto"/>
              </w:divBdr>
            </w:div>
            <w:div w:id="1596207310">
              <w:marLeft w:val="0"/>
              <w:marRight w:val="0"/>
              <w:marTop w:val="0"/>
              <w:marBottom w:val="240"/>
              <w:divBdr>
                <w:top w:val="none" w:sz="0" w:space="0" w:color="auto"/>
                <w:left w:val="none" w:sz="0" w:space="0" w:color="auto"/>
                <w:bottom w:val="none" w:sz="0" w:space="0" w:color="auto"/>
                <w:right w:val="none" w:sz="0" w:space="0" w:color="auto"/>
              </w:divBdr>
            </w:div>
            <w:div w:id="1647320074">
              <w:marLeft w:val="0"/>
              <w:marRight w:val="0"/>
              <w:marTop w:val="0"/>
              <w:marBottom w:val="240"/>
              <w:divBdr>
                <w:top w:val="none" w:sz="0" w:space="0" w:color="auto"/>
                <w:left w:val="none" w:sz="0" w:space="0" w:color="auto"/>
                <w:bottom w:val="none" w:sz="0" w:space="0" w:color="auto"/>
                <w:right w:val="none" w:sz="0" w:space="0" w:color="auto"/>
              </w:divBdr>
            </w:div>
            <w:div w:id="713114520">
              <w:marLeft w:val="0"/>
              <w:marRight w:val="0"/>
              <w:marTop w:val="0"/>
              <w:marBottom w:val="240"/>
              <w:divBdr>
                <w:top w:val="none" w:sz="0" w:space="0" w:color="auto"/>
                <w:left w:val="none" w:sz="0" w:space="0" w:color="auto"/>
                <w:bottom w:val="none" w:sz="0" w:space="0" w:color="auto"/>
                <w:right w:val="none" w:sz="0" w:space="0" w:color="auto"/>
              </w:divBdr>
            </w:div>
            <w:div w:id="975374169">
              <w:marLeft w:val="0"/>
              <w:marRight w:val="0"/>
              <w:marTop w:val="0"/>
              <w:marBottom w:val="240"/>
              <w:divBdr>
                <w:top w:val="none" w:sz="0" w:space="0" w:color="auto"/>
                <w:left w:val="none" w:sz="0" w:space="0" w:color="auto"/>
                <w:bottom w:val="none" w:sz="0" w:space="0" w:color="auto"/>
                <w:right w:val="none" w:sz="0" w:space="0" w:color="auto"/>
              </w:divBdr>
            </w:div>
            <w:div w:id="1974750091">
              <w:marLeft w:val="0"/>
              <w:marRight w:val="0"/>
              <w:marTop w:val="0"/>
              <w:marBottom w:val="240"/>
              <w:divBdr>
                <w:top w:val="none" w:sz="0" w:space="0" w:color="auto"/>
                <w:left w:val="none" w:sz="0" w:space="0" w:color="auto"/>
                <w:bottom w:val="none" w:sz="0" w:space="0" w:color="auto"/>
                <w:right w:val="none" w:sz="0" w:space="0" w:color="auto"/>
              </w:divBdr>
            </w:div>
            <w:div w:id="78461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2541">
      <w:bodyDiv w:val="1"/>
      <w:marLeft w:val="0"/>
      <w:marRight w:val="0"/>
      <w:marTop w:val="0"/>
      <w:marBottom w:val="0"/>
      <w:divBdr>
        <w:top w:val="none" w:sz="0" w:space="0" w:color="auto"/>
        <w:left w:val="none" w:sz="0" w:space="0" w:color="auto"/>
        <w:bottom w:val="none" w:sz="0" w:space="0" w:color="auto"/>
        <w:right w:val="none" w:sz="0" w:space="0" w:color="auto"/>
      </w:divBdr>
      <w:divsChild>
        <w:div w:id="445849988">
          <w:marLeft w:val="0"/>
          <w:marRight w:val="0"/>
          <w:marTop w:val="0"/>
          <w:marBottom w:val="0"/>
          <w:divBdr>
            <w:top w:val="none" w:sz="0" w:space="0" w:color="auto"/>
            <w:left w:val="none" w:sz="0" w:space="0" w:color="auto"/>
            <w:bottom w:val="none" w:sz="0" w:space="0" w:color="auto"/>
            <w:right w:val="none" w:sz="0" w:space="0" w:color="auto"/>
          </w:divBdr>
          <w:divsChild>
            <w:div w:id="4122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9464">
      <w:bodyDiv w:val="1"/>
      <w:marLeft w:val="0"/>
      <w:marRight w:val="0"/>
      <w:marTop w:val="0"/>
      <w:marBottom w:val="0"/>
      <w:divBdr>
        <w:top w:val="none" w:sz="0" w:space="0" w:color="auto"/>
        <w:left w:val="none" w:sz="0" w:space="0" w:color="auto"/>
        <w:bottom w:val="none" w:sz="0" w:space="0" w:color="auto"/>
        <w:right w:val="none" w:sz="0" w:space="0" w:color="auto"/>
      </w:divBdr>
    </w:div>
    <w:div w:id="1760756541">
      <w:bodyDiv w:val="1"/>
      <w:marLeft w:val="0"/>
      <w:marRight w:val="0"/>
      <w:marTop w:val="0"/>
      <w:marBottom w:val="0"/>
      <w:divBdr>
        <w:top w:val="none" w:sz="0" w:space="0" w:color="auto"/>
        <w:left w:val="none" w:sz="0" w:space="0" w:color="auto"/>
        <w:bottom w:val="none" w:sz="0" w:space="0" w:color="auto"/>
        <w:right w:val="none" w:sz="0" w:space="0" w:color="auto"/>
      </w:divBdr>
      <w:divsChild>
        <w:div w:id="1954942663">
          <w:marLeft w:val="0"/>
          <w:marRight w:val="0"/>
          <w:marTop w:val="0"/>
          <w:marBottom w:val="0"/>
          <w:divBdr>
            <w:top w:val="none" w:sz="0" w:space="0" w:color="auto"/>
            <w:left w:val="none" w:sz="0" w:space="0" w:color="auto"/>
            <w:bottom w:val="none" w:sz="0" w:space="0" w:color="auto"/>
            <w:right w:val="none" w:sz="0" w:space="0" w:color="auto"/>
          </w:divBdr>
        </w:div>
      </w:divsChild>
    </w:div>
    <w:div w:id="199086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5488</Words>
  <Characters>31286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36701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Liu</dc:creator>
  <cp:keywords/>
  <dc:description/>
  <cp:lastModifiedBy>Wesley Maddox</cp:lastModifiedBy>
  <cp:revision>2</cp:revision>
  <dcterms:created xsi:type="dcterms:W3CDTF">2015-04-06T01:54:00Z</dcterms:created>
  <dcterms:modified xsi:type="dcterms:W3CDTF">2015-04-06T01:54:00Z</dcterms:modified>
</cp:coreProperties>
</file>